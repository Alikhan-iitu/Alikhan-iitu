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857855726"/>
      </w:sdtPr>
      <w:sdtContent>
        <w:p w:rsidR="00CF4041" w:rsidRDefault="005B5A51" w:rsidP="00CF4041">
          <w:pPr>
            <w:pStyle w:val="1"/>
            <w:numPr>
              <w:ilvl w:val="0"/>
              <w:numId w:val="1"/>
            </w:numPr>
            <w:pPrChange w:id="1" w:author="Andrii Lazarev" w:date="2024-06-26T13:35:00Z">
              <w:pPr>
                <w:pStyle w:val="1"/>
                <w:numPr>
                  <w:numId w:val="47"/>
                </w:numPr>
                <w:ind w:left="1701" w:hanging="1134"/>
              </w:pPr>
            </w:pPrChange>
          </w:pPr>
          <w:r>
            <w:t>Маркетинг</w:t>
          </w:r>
        </w:p>
      </w:sdtContent>
    </w:sdt>
    <w:sdt>
      <w:sdtPr>
        <w:tag w:val="goog_rdk_1"/>
        <w:id w:val="-845014607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2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Термины и определения</w:t>
          </w:r>
        </w:p>
      </w:sdtContent>
    </w:sdt>
    <w:p w:rsidR="00CF4041" w:rsidRDefault="005B5A51">
      <w:r>
        <w:rPr>
          <w:b/>
        </w:rPr>
        <w:t>Структура по личным приглашениям (Структура по приглашениям)</w:t>
      </w:r>
      <w:r>
        <w:t xml:space="preserve"> – древовидная иерархическая структура, строиться по спонсорским связям. Пользователь занимает позицию в структуре по личным приглашениям сразу после регистрации.</w:t>
      </w:r>
    </w:p>
    <w:p w:rsidR="00CF4041" w:rsidRDefault="005B5A51">
      <w:proofErr w:type="spellStart"/>
      <w:r>
        <w:rPr>
          <w:b/>
        </w:rPr>
        <w:t>Пригласитель</w:t>
      </w:r>
      <w:proofErr w:type="spellEnd"/>
      <w:r>
        <w:rPr>
          <w:b/>
        </w:rPr>
        <w:t xml:space="preserve"> - </w:t>
      </w:r>
      <w:r>
        <w:t>участник структуры, по чьей реферальной ссылке пользователь зарегистрировался в системе.</w:t>
      </w:r>
    </w:p>
    <w:p w:rsidR="00CF4041" w:rsidRDefault="005B5A51">
      <w:r>
        <w:rPr>
          <w:b/>
        </w:rPr>
        <w:t xml:space="preserve">Ранг (квалификация) </w:t>
      </w:r>
      <w:r>
        <w:t>- показатель, отражающий карьерный рост пользователя.</w:t>
      </w:r>
    </w:p>
    <w:p w:rsidR="00CF4041" w:rsidRDefault="005B5A51">
      <w:r>
        <w:rPr>
          <w:b/>
        </w:rPr>
        <w:t>Уровень</w:t>
      </w:r>
      <w:r>
        <w:t xml:space="preserve"> </w:t>
      </w:r>
      <w:r>
        <w:rPr>
          <w:b/>
        </w:rPr>
        <w:t>(линия, глубина)</w:t>
      </w:r>
      <w:r>
        <w:t xml:space="preserve"> – понятие, обозначающее уровень (место) размещения пользователя по отношению к его </w:t>
      </w:r>
      <w:proofErr w:type="spellStart"/>
      <w:r>
        <w:t>пригласителю</w:t>
      </w:r>
      <w:proofErr w:type="spellEnd"/>
      <w:r>
        <w:t>.</w:t>
      </w:r>
    </w:p>
    <w:p w:rsidR="00CF4041" w:rsidRDefault="005B5A51">
      <w:r>
        <w:rPr>
          <w:b/>
        </w:rPr>
        <w:t>Расчетный период</w:t>
      </w:r>
      <w:r>
        <w:t xml:space="preserve"> – отрезок времени, за который проводятся те или иные операции.</w:t>
      </w:r>
    </w:p>
    <w:p w:rsidR="00CF4041" w:rsidRDefault="005B5A51">
      <w:r>
        <w:rPr>
          <w:b/>
        </w:rPr>
        <w:t>Личный кабинет</w:t>
      </w:r>
      <w:r>
        <w:t xml:space="preserve"> – раздел сайта, вход в который осуществляется по логину и паролю пользователя. </w:t>
      </w:r>
    </w:p>
    <w:p w:rsidR="00CF4041" w:rsidRDefault="005B5A51">
      <w:r>
        <w:rPr>
          <w:b/>
        </w:rPr>
        <w:t>Розничная цена</w:t>
      </w:r>
      <w:r>
        <w:t xml:space="preserve"> - цена товара в магазине для всех пользователей, вне зависимости от роли и ранга. При дистрибьюторской цене 100 PV, розничная цена - 100 PV.</w:t>
      </w:r>
    </w:p>
    <w:p w:rsidR="00CF4041" w:rsidRDefault="005B5A51">
      <w:r>
        <w:rPr>
          <w:b/>
        </w:rPr>
        <w:t>Дистрибьюторская цена</w:t>
      </w:r>
      <w:r>
        <w:t xml:space="preserve"> - цена товара от которой зачисляются PV (см. п. 1.10).</w:t>
      </w:r>
    </w:p>
    <w:p w:rsidR="00CF4041" w:rsidRDefault="00CF4041">
      <w:pPr>
        <w:ind w:firstLine="0"/>
      </w:pPr>
    </w:p>
    <w:sdt>
      <w:sdtPr>
        <w:tag w:val="goog_rdk_2"/>
        <w:id w:val="-218824520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3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Общее описание маркетинга</w:t>
          </w:r>
        </w:p>
      </w:sdtContent>
    </w:sdt>
    <w:tbl>
      <w:tblPr>
        <w:tblStyle w:val="affff1"/>
        <w:tblW w:w="992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CF4041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принимать участие в маркетинге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 xml:space="preserve">зарегистрированные </w:t>
            </w:r>
            <w:proofErr w:type="spellStart"/>
            <w:r>
              <w:t>неудаленные</w:t>
            </w:r>
            <w:proofErr w:type="spellEnd"/>
            <w:r>
              <w:t xml:space="preserve"> пользователи, которым был присвоен один из рангов</w:t>
            </w:r>
          </w:p>
        </w:tc>
      </w:tr>
    </w:tbl>
    <w:p w:rsidR="00CF4041" w:rsidRDefault="00CF4041">
      <w:pPr>
        <w:ind w:firstLine="0"/>
      </w:pPr>
    </w:p>
    <w:bookmarkStart w:id="4" w:name="_heading=h.30j0zll" w:colFirst="0" w:colLast="0" w:displacedByCustomXml="next"/>
    <w:bookmarkEnd w:id="4" w:displacedByCustomXml="next"/>
    <w:sdt>
      <w:sdtPr>
        <w:tag w:val="goog_rdk_3"/>
        <w:id w:val="-406459355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5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Роли</w:t>
          </w:r>
        </w:p>
      </w:sdtContent>
    </w:sdt>
    <w:p w:rsidR="00CF4041" w:rsidRDefault="005B5A51">
      <w:r>
        <w:t>В системе предусматриваются роли пользователей:</w:t>
      </w:r>
    </w:p>
    <w:p w:rsidR="00CF4041" w:rsidRDefault="005B5A51">
      <w:pPr>
        <w:numPr>
          <w:ilvl w:val="0"/>
          <w:numId w:val="5"/>
        </w:numPr>
        <w:spacing w:after="0"/>
        <w:rPr>
          <w:rFonts w:ascii="Noto Sans Symbols" w:eastAsia="Noto Sans Symbols" w:hAnsi="Noto Sans Symbols" w:cs="Noto Sans Symbols"/>
        </w:rPr>
      </w:pPr>
      <w:r>
        <w:t>Клиент;</w:t>
      </w:r>
    </w:p>
    <w:p w:rsidR="00CF4041" w:rsidRDefault="005B5A51">
      <w:pPr>
        <w:numPr>
          <w:ilvl w:val="0"/>
          <w:numId w:val="5"/>
        </w:numPr>
        <w:spacing w:after="0"/>
        <w:rPr>
          <w:rFonts w:ascii="Noto Sans Symbols" w:eastAsia="Noto Sans Symbols" w:hAnsi="Noto Sans Symbols" w:cs="Noto Sans Symbols"/>
        </w:rPr>
      </w:pPr>
      <w:r>
        <w:t>Партнер;</w:t>
      </w:r>
    </w:p>
    <w:p w:rsidR="00CF4041" w:rsidRDefault="005B5A51">
      <w:pPr>
        <w:numPr>
          <w:ilvl w:val="0"/>
          <w:numId w:val="5"/>
        </w:numPr>
        <w:spacing w:after="0"/>
      </w:pPr>
      <w:r>
        <w:t>Администратор.</w:t>
      </w:r>
    </w:p>
    <w:p w:rsidR="00CF4041" w:rsidRDefault="00CF4041">
      <w:pPr>
        <w:spacing w:after="0"/>
        <w:ind w:left="1854" w:firstLine="0"/>
      </w:pPr>
    </w:p>
    <w:tbl>
      <w:tblPr>
        <w:tblStyle w:val="affff2"/>
        <w:tblW w:w="106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35"/>
        <w:gridCol w:w="4695"/>
      </w:tblGrid>
      <w:tr w:rsidR="00CF4041">
        <w:tc>
          <w:tcPr>
            <w:tcW w:w="1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>Название роли</w:t>
            </w:r>
          </w:p>
        </w:tc>
        <w:tc>
          <w:tcPr>
            <w:tcW w:w="4035" w:type="dxa"/>
            <w:shd w:val="clear" w:color="auto" w:fill="D9D9D9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Общее описание роли</w:t>
            </w:r>
          </w:p>
        </w:tc>
        <w:tc>
          <w:tcPr>
            <w:tcW w:w="4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>Функции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Гость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Пользователь, не авторизованный в системе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34"/>
              </w:numPr>
              <w:spacing w:after="0" w:line="240" w:lineRule="auto"/>
              <w:ind w:left="425"/>
              <w:jc w:val="left"/>
            </w:pPr>
            <w:r>
              <w:t>автоматическое назначение роли - при переходе пользователя на сайт без авторизации;</w:t>
            </w:r>
          </w:p>
          <w:p w:rsidR="00CF4041" w:rsidRDefault="005B5A51">
            <w:pPr>
              <w:numPr>
                <w:ilvl w:val="0"/>
                <w:numId w:val="34"/>
              </w:numPr>
              <w:spacing w:after="0" w:line="240" w:lineRule="auto"/>
              <w:ind w:left="425"/>
              <w:jc w:val="left"/>
            </w:pPr>
            <w:r>
              <w:t>автоматическое снятие роли - при авторизации;</w:t>
            </w:r>
          </w:p>
          <w:p w:rsidR="00CF4041" w:rsidRDefault="005B5A51">
            <w:pPr>
              <w:numPr>
                <w:ilvl w:val="0"/>
                <w:numId w:val="34"/>
              </w:numPr>
              <w:spacing w:after="0" w:line="240" w:lineRule="auto"/>
              <w:ind w:left="425"/>
              <w:jc w:val="left"/>
            </w:pPr>
            <w:r>
              <w:lastRenderedPageBreak/>
              <w:t>доступ к реферальной системе - отсутствует;</w:t>
            </w:r>
          </w:p>
          <w:p w:rsidR="00CF4041" w:rsidRDefault="005B5A51">
            <w:pPr>
              <w:numPr>
                <w:ilvl w:val="0"/>
                <w:numId w:val="34"/>
              </w:numPr>
              <w:spacing w:after="0" w:line="240" w:lineRule="auto"/>
              <w:ind w:left="425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numPr>
                <w:ilvl w:val="0"/>
                <w:numId w:val="34"/>
              </w:numPr>
              <w:spacing w:after="0" w:line="240" w:lineRule="auto"/>
              <w:ind w:left="425"/>
              <w:jc w:val="left"/>
            </w:pPr>
            <w:r>
              <w:t>возможность покупки - отсутствует;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lastRenderedPageBreak/>
              <w:t>Клиент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 xml:space="preserve">пользователь, зарегистрированный в системе </w:t>
            </w:r>
          </w:p>
          <w:p w:rsidR="00CF4041" w:rsidRDefault="00CF4041">
            <w:pPr>
              <w:widowControl w:val="0"/>
              <w:ind w:firstLine="0"/>
              <w:jc w:val="left"/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автоматическое назначение - после регистрации или авторизации;</w:t>
            </w:r>
          </w:p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автоматическое снятие:</w:t>
            </w:r>
          </w:p>
          <w:p w:rsidR="00CF4041" w:rsidRDefault="005B5A51">
            <w:pPr>
              <w:numPr>
                <w:ilvl w:val="1"/>
                <w:numId w:val="22"/>
              </w:numPr>
              <w:spacing w:after="0" w:line="240" w:lineRule="auto"/>
              <w:jc w:val="left"/>
            </w:pPr>
            <w:r>
              <w:t>присвоение ранга;</w:t>
            </w:r>
          </w:p>
          <w:p w:rsidR="00CF4041" w:rsidRDefault="005B5A51">
            <w:pPr>
              <w:numPr>
                <w:ilvl w:val="1"/>
                <w:numId w:val="22"/>
              </w:numPr>
              <w:spacing w:after="0" w:line="240" w:lineRule="auto"/>
              <w:jc w:val="left"/>
            </w:pPr>
            <w:r>
              <w:t>после удаления пользователя;</w:t>
            </w:r>
          </w:p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доступ к реферальной системе - есть;</w:t>
            </w:r>
          </w:p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возможность покупки - есть;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Партнер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пользователь, зарегистрированный в системе и получивший ранг</w:t>
            </w:r>
          </w:p>
          <w:p w:rsidR="00CF4041" w:rsidRDefault="00CF4041">
            <w:pPr>
              <w:widowControl w:val="0"/>
              <w:ind w:firstLine="0"/>
              <w:jc w:val="left"/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автоматическое назначение - после присвоения ранга;</w:t>
            </w:r>
          </w:p>
          <w:p w:rsidR="00CF4041" w:rsidRDefault="005B5A5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автоматическое снятие:</w:t>
            </w:r>
          </w:p>
          <w:p w:rsidR="00CF4041" w:rsidRDefault="005B5A51">
            <w:pPr>
              <w:widowControl w:val="0"/>
              <w:numPr>
                <w:ilvl w:val="1"/>
                <w:numId w:val="22"/>
              </w:numPr>
              <w:spacing w:after="0" w:line="240" w:lineRule="auto"/>
              <w:jc w:val="left"/>
            </w:pPr>
            <w:r>
              <w:t>после удаления пользователя;</w:t>
            </w:r>
          </w:p>
          <w:p w:rsidR="00CF4041" w:rsidRDefault="005B5A5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доступ к реферальной системе - есть;</w:t>
            </w:r>
          </w:p>
          <w:p w:rsidR="00CF4041" w:rsidRDefault="005B5A51">
            <w:pPr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425"/>
              <w:jc w:val="left"/>
            </w:pPr>
            <w:r>
              <w:t>возможность покупки - есть;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Супер-Администратор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пользователь, стоящий во главе маркетинговой структуры и имеющий доступ к админ-панели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автоматическое назначение роли -  после авторизации;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автоматическое снятие роли:</w:t>
            </w:r>
          </w:p>
          <w:p w:rsidR="00CF4041" w:rsidRDefault="005B5A51">
            <w:pPr>
              <w:numPr>
                <w:ilvl w:val="1"/>
                <w:numId w:val="2"/>
              </w:numPr>
              <w:spacing w:after="0" w:line="240" w:lineRule="auto"/>
            </w:pPr>
            <w:r>
              <w:t>не предусмотрено;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к реферальной системе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возможность покупки - есть;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Администратор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Клиент или Партнер, который имеет доступ к Админ-панели (ко всем модулям, кроме модуля “Финансы”)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назначение роли -  в Админ-панели;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снятие роли - в Админ-панели;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к личному кабинету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возможность покупки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в Админ-панель - ко всем модулям, кроме модуля “Финансы”;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не сочетается с ролью Супер-Администратор и Бухгалтер;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при авторизации пользователь с такой ролью должен сразу попадать в Админ-панель;</w:t>
            </w:r>
          </w:p>
        </w:tc>
      </w:tr>
      <w:tr w:rsidR="00CF404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  <w:jc w:val="left"/>
            </w:pPr>
            <w:r>
              <w:t>Бухгалтер</w:t>
            </w:r>
          </w:p>
        </w:tc>
        <w:tc>
          <w:tcPr>
            <w:tcW w:w="4035" w:type="dxa"/>
          </w:tcPr>
          <w:p w:rsidR="00CF4041" w:rsidRDefault="005B5A51">
            <w:pPr>
              <w:widowControl w:val="0"/>
              <w:ind w:firstLine="0"/>
              <w:jc w:val="left"/>
            </w:pPr>
            <w:r>
              <w:t>Клиент или Партнер, который имеет доступ к Админ-панели (только к модулю “Финансы”)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назначение роли -  в Админ-панели;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</w:pPr>
            <w:r>
              <w:t>снятие роли - в Админ-панели;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к личному кабинету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в магазин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возможность покупки - есть;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доступ в Админ-панель - только к модулю “Финансы”;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lastRenderedPageBreak/>
              <w:t>не сочетается с ролью Супер-Администратор и Администратор;</w:t>
            </w:r>
          </w:p>
          <w:p w:rsidR="00CF4041" w:rsidRDefault="005B5A51">
            <w:pPr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при авторизации пользователь с такой ролью должен сразу попадать в Админ-панель;</w:t>
            </w:r>
          </w:p>
        </w:tc>
      </w:tr>
    </w:tbl>
    <w:p w:rsidR="00CF4041" w:rsidRDefault="00CF4041">
      <w:pPr>
        <w:spacing w:after="0"/>
        <w:ind w:firstLine="0"/>
      </w:pPr>
    </w:p>
    <w:sdt>
      <w:sdtPr>
        <w:tag w:val="goog_rdk_4"/>
        <w:id w:val="-1370840246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6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Структуры проекта</w:t>
          </w:r>
        </w:p>
      </w:sdtContent>
    </w:sdt>
    <w:tbl>
      <w:tblPr>
        <w:tblStyle w:val="affff3"/>
        <w:tblW w:w="1011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7185"/>
      </w:tblGrid>
      <w:tr w:rsidR="00CF4041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left="720" w:firstLine="0"/>
            </w:pPr>
            <w:r>
              <w:t>Перечень структур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</w:tbl>
    <w:p w:rsidR="00CF4041" w:rsidRDefault="00CF404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</w:pPr>
    </w:p>
    <w:p w:rsidR="00CF4041" w:rsidRDefault="005B5A51">
      <w:pPr>
        <w:pStyle w:val="3"/>
        <w:ind w:left="1701" w:firstLine="0"/>
        <w:rPr>
          <w:b w:val="0"/>
        </w:rPr>
      </w:pPr>
      <w:bookmarkStart w:id="7" w:name="_heading=h.1fob9te" w:colFirst="0" w:colLast="0"/>
      <w:bookmarkEnd w:id="7"/>
      <w:r>
        <w:rPr>
          <w:b w:val="0"/>
        </w:rPr>
        <w:t>Описание структуры по личным приглашениям</w:t>
      </w:r>
    </w:p>
    <w:tbl>
      <w:tblPr>
        <w:tblStyle w:val="affff4"/>
        <w:tblW w:w="987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295"/>
      </w:tblGrid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Название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t>по личным приглашениям;</w:t>
            </w:r>
          </w:p>
        </w:tc>
      </w:tr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Формирование структуры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 xml:space="preserve">древовидная иерархическая структура, строится по пригласительным связям; </w:t>
            </w:r>
          </w:p>
          <w:p w:rsidR="00CF4041" w:rsidRDefault="005B5A51">
            <w:pPr>
              <w:ind w:firstLine="0"/>
            </w:pPr>
            <w:r>
              <w:t>пользователь занимает позицию в структуре по личным приглашениям сразу после регистрации;</w:t>
            </w:r>
          </w:p>
        </w:tc>
      </w:tr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>Ограничения структуры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не имеет ограничения в ширину и глубину;</w:t>
            </w:r>
          </w:p>
        </w:tc>
      </w:tr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>ячейка компании (Супер-Администратора) в структуре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стоит во главе структуры</w:t>
            </w:r>
          </w:p>
        </w:tc>
      </w:tr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>Постановка пользователя в структуру: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  <w:rPr>
                <w:rFonts w:ascii="Noto Sans Symbols" w:eastAsia="Noto Sans Symbols" w:hAnsi="Noto Sans Symbols" w:cs="Noto Sans Symbols"/>
              </w:rPr>
            </w:pPr>
            <w:r>
              <w:t>возможное количество позиций в структуре;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  <w:rPr>
                <w:rFonts w:ascii="Noto Sans Symbols" w:eastAsia="Noto Sans Symbols" w:hAnsi="Noto Sans Symbols" w:cs="Noto Sans Symbols"/>
              </w:rPr>
            </w:pPr>
            <w:r>
              <w:t>поиск свободного места в структуре;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  <w:rPr>
                <w:rFonts w:ascii="Noto Sans Symbols" w:eastAsia="Noto Sans Symbols" w:hAnsi="Noto Sans Symbols" w:cs="Noto Sans Symbols"/>
              </w:rPr>
            </w:pPr>
            <w:r>
              <w:t>ограничение срока действия позиции.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Пользователь размещается в первую линию под своим </w:t>
            </w:r>
            <w:proofErr w:type="spellStart"/>
            <w:r>
              <w:t>пригласителем</w:t>
            </w:r>
            <w:proofErr w:type="spellEnd"/>
            <w:r>
              <w:t>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ind w:firstLine="0"/>
              <w:jc w:val="left"/>
            </w:pPr>
            <w:r>
              <w:t xml:space="preserve">Возможность ручной перестановки пользователя в </w:t>
            </w:r>
            <w:proofErr w:type="gramStart"/>
            <w:r>
              <w:t>структуре  (</w:t>
            </w:r>
            <w:proofErr w:type="gramEnd"/>
            <w:r>
              <w:t>администратором, главой структуры):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t>возможно (описать механизм, влияние на маркетинг). Как должны вести себя следующие параметры при перестановках в структуре: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t>маркетинговые параметры;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t>балансы веток;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lastRenderedPageBreak/>
              <w:t>ранги;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t>прочие параметры;</w:t>
            </w:r>
          </w:p>
          <w:p w:rsidR="00CF4041" w:rsidRDefault="005B5A51">
            <w:pPr>
              <w:numPr>
                <w:ilvl w:val="0"/>
                <w:numId w:val="8"/>
              </w:numPr>
              <w:spacing w:after="0"/>
              <w:ind w:left="425"/>
            </w:pPr>
            <w:r>
              <w:t>невозможно (обязательно указать, если невозможно).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Возможность перестановки администратором – предусматривается.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Возможность перестановки главой структуры – не предусматривается.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Администратор имеет возможность переставить пользователя только вместе с его структурой в структуру другого пользователя, при этом:</w:t>
            </w:r>
          </w:p>
          <w:p w:rsidR="00CF4041" w:rsidRDefault="005B5A51">
            <w:pPr>
              <w:numPr>
                <w:ilvl w:val="0"/>
                <w:numId w:val="42"/>
              </w:numPr>
              <w:spacing w:after="0"/>
              <w:rPr>
                <w:i/>
              </w:rPr>
            </w:pPr>
            <w:r>
              <w:t>перестановка возможна только до закрытия первого месячного периода пользователя с момента регистрации;</w:t>
            </w:r>
          </w:p>
          <w:p w:rsidR="00CF4041" w:rsidRDefault="005B5A51">
            <w:pPr>
              <w:numPr>
                <w:ilvl w:val="0"/>
                <w:numId w:val="42"/>
              </w:numPr>
              <w:spacing w:after="0"/>
              <w:rPr>
                <w:i/>
              </w:rPr>
            </w:pPr>
            <w:r>
              <w:lastRenderedPageBreak/>
              <w:t>заработанные бонусы с этой структуры со старого спонсора за период нахождения в структуре данного пользователя не снимаются. Для нового спонсора при перемещении под него новой структуры - рассчитываются бонусы за покупки структуры, которая под него переместилась, с момента перемещения;</w:t>
            </w:r>
          </w:p>
          <w:p w:rsidR="00CF4041" w:rsidRDefault="005B5A51">
            <w:pPr>
              <w:numPr>
                <w:ilvl w:val="0"/>
                <w:numId w:val="42"/>
              </w:numPr>
              <w:spacing w:after="0"/>
              <w:rPr>
                <w:i/>
              </w:rPr>
            </w:pPr>
            <w:r>
              <w:t xml:space="preserve">объемы вышестоящих пользователей пересчитываются (как в новой, так и в старой структуре) по факту перестановки. 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</w:tbl>
    <w:p w:rsidR="00CF4041" w:rsidRDefault="00CF4041">
      <w:pPr>
        <w:ind w:firstLine="0"/>
      </w:pPr>
    </w:p>
    <w:p w:rsidR="00CF4041" w:rsidRDefault="005B5A51">
      <w:pPr>
        <w:ind w:firstLine="566"/>
      </w:pPr>
      <w:r>
        <w:t xml:space="preserve">Если пользователь зарегистрировался, но в течении 2 </w:t>
      </w:r>
      <w:sdt>
        <w:sdtPr>
          <w:tag w:val="goog_rdk_5"/>
          <w:id w:val="-1065569698"/>
        </w:sdtPr>
        <w:sdtContent>
          <w:ins w:id="8" w:author="Rzabek Utebayev" w:date="2024-06-11T13:16:00Z">
            <w:r>
              <w:t>9</w:t>
            </w:r>
          </w:ins>
        </w:sdtContent>
      </w:sdt>
      <w:r>
        <w:t>(двух) месячных периодов (включая месяц регистрации) не сделал ни одной личной покупки, то такой пользователь удаляется.</w:t>
      </w:r>
    </w:p>
    <w:p w:rsidR="00CF4041" w:rsidRDefault="005B5A51">
      <w:pPr>
        <w:ind w:firstLine="566"/>
      </w:pPr>
      <w:r>
        <w:t>Если пользователь зарегистрировался, но в течении 4 (четырех) месячных периодов (включая месяц регистрации) не пролонгировал свой аккаунт на 12 месячных периодов, то такой пользователь удаляется. Пролонгация аккаунта на 12 месячных периодов происходит:</w:t>
      </w:r>
    </w:p>
    <w:p w:rsidR="00CF4041" w:rsidRDefault="005B5A51">
      <w:pPr>
        <w:numPr>
          <w:ilvl w:val="0"/>
          <w:numId w:val="19"/>
        </w:numPr>
        <w:spacing w:after="0"/>
      </w:pPr>
      <w:r>
        <w:t xml:space="preserve"> в первый раз - когда НЛО пользователя от 100 PV или больше;</w:t>
      </w:r>
    </w:p>
    <w:p w:rsidR="00CF4041" w:rsidRDefault="005B5A51">
      <w:pPr>
        <w:numPr>
          <w:ilvl w:val="0"/>
          <w:numId w:val="19"/>
        </w:numPr>
      </w:pPr>
      <w:r>
        <w:t>последующие разы - по факту завершения периода пролонгации (12 месячных периодов), если в рамках этого периода пользователь совершил личных покупок на 100 PV или больше (</w:t>
      </w:r>
      <w:proofErr w:type="spellStart"/>
      <w:r>
        <w:t>накопительно</w:t>
      </w:r>
      <w:proofErr w:type="spellEnd"/>
      <w:r>
        <w:t>).</w:t>
      </w:r>
    </w:p>
    <w:p w:rsidR="00CF4041" w:rsidRDefault="005B5A51">
      <w:pPr>
        <w:ind w:firstLine="566"/>
      </w:pPr>
      <w:r>
        <w:t xml:space="preserve">Если пользователь не делает личных покупок в течении периода пролонгации (12 месячных периодов), то такой пользователь удаляется. Если удаленный таким образом (или </w:t>
      </w:r>
      <w:proofErr w:type="gramStart"/>
      <w:r>
        <w:t>в ручную</w:t>
      </w:r>
      <w:proofErr w:type="gramEnd"/>
      <w:r>
        <w:t>) пользователь:</w:t>
      </w:r>
    </w:p>
    <w:p w:rsidR="00CF4041" w:rsidRDefault="005B5A51">
      <w:pPr>
        <w:numPr>
          <w:ilvl w:val="0"/>
          <w:numId w:val="12"/>
        </w:numPr>
        <w:spacing w:after="0"/>
      </w:pPr>
      <w:r>
        <w:t xml:space="preserve">был в ранге Мастер и выше, то его ранг продолжает учитываться при выполнении квалификации </w:t>
      </w:r>
      <w:proofErr w:type="gramStart"/>
      <w:r>
        <w:t>вышестоящими</w:t>
      </w:r>
      <w:proofErr w:type="gramEnd"/>
      <w:r>
        <w:t xml:space="preserve"> и его ячейка остается в структуре по личным приглашениям на прежней позиции. Если у удаленного пользователя были лично приглашенные, то они </w:t>
      </w:r>
      <w:r>
        <w:rPr>
          <w:b/>
        </w:rPr>
        <w:t xml:space="preserve">не </w:t>
      </w:r>
      <w:r>
        <w:t xml:space="preserve">становятся лично приглашенными </w:t>
      </w:r>
      <w:proofErr w:type="spellStart"/>
      <w:r>
        <w:t>пригласителя</w:t>
      </w:r>
      <w:proofErr w:type="spellEnd"/>
      <w:r>
        <w:t xml:space="preserve"> удаленного пользователя;</w:t>
      </w:r>
    </w:p>
    <w:p w:rsidR="00CF4041" w:rsidRDefault="005B5A51">
      <w:pPr>
        <w:numPr>
          <w:ilvl w:val="0"/>
          <w:numId w:val="12"/>
        </w:numPr>
      </w:pPr>
      <w:r>
        <w:t xml:space="preserve">был в ранге до Мастера или без ранга, то его ячейка удаляется из структуры по личным приглашениям. Если у удаленного пользователя были лично приглашенные, то они становятся лично приглашенными </w:t>
      </w:r>
      <w:proofErr w:type="spellStart"/>
      <w:r>
        <w:t>пригласителя</w:t>
      </w:r>
      <w:proofErr w:type="spellEnd"/>
      <w:r>
        <w:t xml:space="preserve"> удаленного пользователя.</w:t>
      </w:r>
    </w:p>
    <w:p w:rsidR="00CF4041" w:rsidRDefault="00CF4041">
      <w:pPr>
        <w:ind w:firstLine="0"/>
        <w:rPr>
          <w:b/>
        </w:rPr>
      </w:pPr>
    </w:p>
    <w:p w:rsidR="00CF4041" w:rsidRDefault="005B5A51">
      <w:pPr>
        <w:pStyle w:val="3"/>
        <w:ind w:left="1701" w:firstLine="0"/>
        <w:rPr>
          <w:b w:val="0"/>
        </w:rPr>
      </w:pPr>
      <w:bookmarkStart w:id="9" w:name="_heading=h.3znysh7" w:colFirst="0" w:colLast="0"/>
      <w:bookmarkEnd w:id="9"/>
      <w:r>
        <w:rPr>
          <w:b w:val="0"/>
        </w:rPr>
        <w:t>Супер-Администратор в структуре</w:t>
      </w:r>
    </w:p>
    <w:tbl>
      <w:tblPr>
        <w:tblStyle w:val="affff5"/>
        <w:tblW w:w="987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4710"/>
      </w:tblGrid>
      <w:tr w:rsidR="00CF4041">
        <w:trPr>
          <w:trHeight w:val="690"/>
        </w:trPr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lastRenderedPageBreak/>
              <w:t>Участвует/Не участвует (для каждой структуры)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 xml:space="preserve">Участвует и также получает цифровой ID (а не </w:t>
            </w:r>
            <w:proofErr w:type="spellStart"/>
            <w:r>
              <w:t>admin</w:t>
            </w:r>
            <w:proofErr w:type="spellEnd"/>
            <w:r>
              <w:t>)</w:t>
            </w:r>
          </w:p>
        </w:tc>
      </w:tr>
      <w:tr w:rsidR="00CF4041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получает бонусы/Получает бонусы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получает бонусы</w:t>
            </w:r>
          </w:p>
        </w:tc>
      </w:tr>
      <w:tr w:rsidR="00CF4041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поднимается в ранге/поднимается в ранге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поднимается в ранге</w:t>
            </w:r>
          </w:p>
        </w:tc>
      </w:tr>
      <w:tr w:rsidR="00CF4041"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рассчитываются объемы/ рассчитываются объемы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не рассчитываются объемы (может покупать товар в магазине)</w:t>
            </w:r>
          </w:p>
        </w:tc>
      </w:tr>
    </w:tbl>
    <w:p w:rsidR="00CF4041" w:rsidRDefault="00CF4041">
      <w:pPr>
        <w:ind w:firstLine="0"/>
      </w:pPr>
    </w:p>
    <w:sdt>
      <w:sdtPr>
        <w:tag w:val="goog_rdk_6"/>
        <w:id w:val="477268798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0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Счета</w:t>
          </w:r>
        </w:p>
      </w:sdtContent>
    </w:sdt>
    <w:tbl>
      <w:tblPr>
        <w:tblStyle w:val="affff6"/>
        <w:tblW w:w="9825" w:type="dxa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945"/>
      </w:tblGrid>
      <w:tr w:rsidR="00CF4041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Счета описаны в ТЗ “Счета пользователей” (Да/Нет)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  <w:tr w:rsidR="00CF4041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Наличие основного счета (кошелька)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 xml:space="preserve">Да </w:t>
            </w:r>
          </w:p>
        </w:tc>
      </w:tr>
      <w:tr w:rsidR="00CF4041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Наличие бонусного счета (кошелька)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  <w:tr w:rsidR="00CF4041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Возможна ли оплата с бонусных счетов (Да/Нет, какие именно покупки возможны)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</w:tbl>
    <w:sdt>
      <w:sdtPr>
        <w:tag w:val="goog_rdk_7"/>
        <w:id w:val="512422613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1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Валюта проекта</w:t>
          </w:r>
        </w:p>
      </w:sdtContent>
    </w:sdt>
    <w:tbl>
      <w:tblPr>
        <w:tblStyle w:val="affff7"/>
        <w:tblW w:w="992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CF4041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 xml:space="preserve">Валюты оплаты 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валюты стран пользователей</w:t>
            </w:r>
          </w:p>
        </w:tc>
      </w:tr>
      <w:tr w:rsidR="00CF4041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Основная валюта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PV</w:t>
            </w:r>
          </w:p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курс: 1 PV = 540 Тенге (валюта страны) - используется для отображения цены в магазине 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Курс: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1 Тенге (валюта страны) = 1/450 PV - используется при выводе средств</w:t>
            </w:r>
          </w:p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</w:pPr>
            <w:r>
              <w:t>Администратор должен иметь возможность изменять курс валют (Да/Нет)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</w:tbl>
    <w:p w:rsidR="00CF4041" w:rsidRDefault="00CF4041"/>
    <w:sdt>
      <w:sdtPr>
        <w:tag w:val="goog_rdk_8"/>
        <w:id w:val="1236590814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2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Типы периодов</w:t>
          </w:r>
        </w:p>
      </w:sdtContent>
    </w:sdt>
    <w:p w:rsidR="00CF4041" w:rsidRDefault="005B5A51">
      <w:pPr>
        <w:pStyle w:val="2"/>
        <w:ind w:left="0" w:firstLine="0"/>
      </w:pPr>
      <w:r>
        <w:rPr>
          <w:b w:val="0"/>
          <w:sz w:val="24"/>
          <w:szCs w:val="24"/>
        </w:rPr>
        <w:t>В маркетинг-плане предусмотрены периоды:</w:t>
      </w:r>
    </w:p>
    <w:p w:rsidR="00CF4041" w:rsidRDefault="005B5A51">
      <w:pPr>
        <w:numPr>
          <w:ilvl w:val="0"/>
          <w:numId w:val="41"/>
        </w:numPr>
        <w:spacing w:after="0"/>
      </w:pPr>
      <w:r>
        <w:lastRenderedPageBreak/>
        <w:t>месяц.</w:t>
      </w:r>
    </w:p>
    <w:p w:rsidR="00CF4041" w:rsidRDefault="005B5A51">
      <w:pPr>
        <w:pStyle w:val="3"/>
        <w:ind w:left="0" w:firstLine="566"/>
      </w:pPr>
      <w:bookmarkStart w:id="13" w:name="_heading=h.2et92p0" w:colFirst="0" w:colLast="0"/>
      <w:bookmarkEnd w:id="13"/>
      <w:r>
        <w:t>Месяц</w:t>
      </w:r>
    </w:p>
    <w:tbl>
      <w:tblPr>
        <w:tblStyle w:val="affff8"/>
        <w:tblW w:w="99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60"/>
        <w:gridCol w:w="7440"/>
      </w:tblGrid>
      <w:tr w:rsidR="00CF4041">
        <w:trPr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Название периода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Месяц</w:t>
            </w:r>
          </w:p>
        </w:tc>
      </w:tr>
      <w:tr w:rsidR="00CF4041">
        <w:trPr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Продолжительность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>1 (один) календарный месяц</w:t>
            </w:r>
          </w:p>
        </w:tc>
      </w:tr>
      <w:tr w:rsidR="00CF4041">
        <w:trPr>
          <w:jc w:val="center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  <w:jc w:val="left"/>
            </w:pPr>
            <w:r>
              <w:t>Начало периода/ Окончание периода</w:t>
            </w:r>
          </w:p>
        </w:tc>
        <w:tc>
          <w:tcPr>
            <w:tcW w:w="7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firstLine="0"/>
            </w:pPr>
            <w:r>
              <w:t xml:space="preserve">1 число 00 часов 00 минут 00 секунд/ </w:t>
            </w:r>
            <w:r>
              <w:br/>
              <w:t>последний день месяца 23 часа 59 минут 59 секунд</w:t>
            </w:r>
          </w:p>
        </w:tc>
      </w:tr>
    </w:tbl>
    <w:p w:rsidR="00CF4041" w:rsidRDefault="005B5A51">
      <w:pPr>
        <w:spacing w:after="0" w:line="240" w:lineRule="auto"/>
        <w:ind w:firstLine="0"/>
      </w:pPr>
      <w:r>
        <w:rPr>
          <w:b/>
        </w:rPr>
        <w:t>Пример периода</w:t>
      </w:r>
      <w:r>
        <w:t xml:space="preserve">: </w:t>
      </w:r>
      <w:r>
        <w:rPr>
          <w:i/>
        </w:rPr>
        <w:t>1 февраля 2020 00:00 - 29 февраля 2020 23:59</w:t>
      </w:r>
      <w:r>
        <w:t>.</w:t>
      </w:r>
    </w:p>
    <w:p w:rsidR="00CF4041" w:rsidRDefault="00CF4041">
      <w:pPr>
        <w:spacing w:after="0" w:line="240" w:lineRule="auto"/>
        <w:ind w:firstLine="0"/>
      </w:pPr>
    </w:p>
    <w:p w:rsidR="00CF4041" w:rsidRDefault="00CF4041">
      <w:pPr>
        <w:spacing w:after="0" w:line="240" w:lineRule="auto"/>
        <w:ind w:firstLine="0"/>
      </w:pPr>
    </w:p>
    <w:sdt>
      <w:sdtPr>
        <w:tag w:val="goog_rdk_9"/>
        <w:id w:val="83586654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4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Активность</w:t>
          </w:r>
        </w:p>
      </w:sdtContent>
    </w:sdt>
    <w:tbl>
      <w:tblPr>
        <w:tblStyle w:val="affff9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95"/>
      </w:tblGrid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Активность в проекте есть  (Да/Нет)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Описание активности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t xml:space="preserve">Для получения бонусов, которые выплачиваются по факту завершения месяца, пользователь должен быть активным (выполнить активность). Бонусы выплачиваются после определения </w:t>
            </w:r>
            <w:r>
              <w:rPr>
                <w:b/>
              </w:rPr>
              <w:t>выполнил ли пользователь условия выполнения активность за предыдущий период (другими словами - будет ли пользователь активным в новом (текущем) месяце).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Для рангов Серебряная Карта, Золотая карта, VIP, Менеджер - нет требований по активности, соответственно, когда активность определяется для этих рангов, то считается, что активность выполнена.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Период выполнения активности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месяц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Обнуление активности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месяц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Момент определения выполнения активности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факту завершения месяца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выполнения активности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Если у пользователя присвоенный ранг Серебряная Карта, Золотая карта, VIP, Менеджер - то его активность всегда выполнена для его ранга.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Если у пользователя присвоенный ранг Мастер, то его активность может быть: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>не выполнена, если пользователь не выполнил условия активности для ранга Мастер (см. таблицу);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выполнена, если пользователь </w:t>
            </w:r>
            <w:r>
              <w:rPr>
                <w:highlight w:val="green"/>
              </w:rPr>
              <w:lastRenderedPageBreak/>
              <w:t>выполнил активность для ранга Мастер.</w:t>
            </w: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Если у пользователя присвоенный ранг Директор, то его активность может быть: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>не выполнена, если пользователь не выполнил условия активности для ранга Директор (см. таблицу);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>выполнена, если пользователь выполнил активность для ранга Директор;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Если у пользователя присвоенный ранг Жемчуг или выше, то его активность может быть: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>не выполнена, если пользователь не выполнил условия активности для присвоенного ранга (см. таблицу);</w:t>
            </w:r>
          </w:p>
          <w:p w:rsidR="00CF4041" w:rsidRDefault="005B5A51">
            <w:pPr>
              <w:widowControl w:val="0"/>
              <w:numPr>
                <w:ilvl w:val="0"/>
                <w:numId w:val="32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>выполнена для присвоенного ранга.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выполнение требований по ЛО и ОЛГ для ранга пользователя, который был у пользователя на момент начала предыдущего месячного периода</w:t>
            </w:r>
          </w:p>
        </w:tc>
      </w:tr>
      <w:tr w:rsidR="00CF4041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Что происходит при отсутствии активности:</w:t>
            </w:r>
          </w:p>
          <w:p w:rsidR="00CF4041" w:rsidRDefault="005B5A51">
            <w:pPr>
              <w:numPr>
                <w:ilvl w:val="0"/>
                <w:numId w:val="35"/>
              </w:numPr>
              <w:spacing w:after="0"/>
              <w:ind w:left="566"/>
            </w:pPr>
            <w:r>
              <w:t>начисление объемов (Да/Нет);</w:t>
            </w:r>
          </w:p>
          <w:p w:rsidR="00CF4041" w:rsidRDefault="005B5A51">
            <w:pPr>
              <w:numPr>
                <w:ilvl w:val="0"/>
                <w:numId w:val="35"/>
              </w:numPr>
              <w:spacing w:after="0"/>
              <w:ind w:left="566"/>
            </w:pPr>
            <w:r>
              <w:t>выплата бонусов (Да/Нет);</w:t>
            </w:r>
          </w:p>
          <w:p w:rsidR="00CF4041" w:rsidRDefault="005B5A51">
            <w:pPr>
              <w:numPr>
                <w:ilvl w:val="0"/>
                <w:numId w:val="35"/>
              </w:numPr>
              <w:spacing w:after="0"/>
              <w:ind w:left="566"/>
            </w:pPr>
            <w:r>
              <w:t>рост квалификаций (Да/Нет);</w:t>
            </w:r>
          </w:p>
          <w:p w:rsidR="00CF4041" w:rsidRDefault="005B5A51">
            <w:pPr>
              <w:numPr>
                <w:ilvl w:val="0"/>
                <w:numId w:val="35"/>
              </w:numPr>
              <w:spacing w:after="0"/>
              <w:ind w:left="566"/>
            </w:pPr>
            <w:r>
              <w:t>блокировка кошелька пользователя (Да/Нет).</w:t>
            </w:r>
          </w:p>
          <w:p w:rsidR="00CF4041" w:rsidRDefault="00CF4041">
            <w:pPr>
              <w:spacing w:after="0"/>
              <w:ind w:firstLine="0"/>
            </w:pP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b/>
              </w:rPr>
            </w:pPr>
            <w:r>
              <w:t xml:space="preserve">если условия выполнения активность не выполнены пользователем в предыдущем месяце, то он не получает или ограничено получает бонусы, которые выплачиваются по факту завершения месяца этого предыдущего месяца </w:t>
            </w:r>
            <w:r>
              <w:rPr>
                <w:b/>
              </w:rPr>
              <w:t>(даже если пользователь был активен в этом месяце - выполнил условия выполнения активности в пред-предыдущем месяце)</w:t>
            </w:r>
          </w:p>
        </w:tc>
      </w:tr>
    </w:tbl>
    <w:p w:rsidR="00CF4041" w:rsidRDefault="00CF4041">
      <w:pPr>
        <w:pStyle w:val="3"/>
        <w:ind w:left="1133" w:firstLine="0"/>
      </w:pPr>
      <w:bookmarkStart w:id="15" w:name="_heading=h.tyjcwt" w:colFirst="0" w:colLast="0"/>
      <w:bookmarkEnd w:id="15"/>
    </w:p>
    <w:p w:rsidR="00CF4041" w:rsidRDefault="00CF4041"/>
    <w:p w:rsidR="00CF4041" w:rsidRDefault="00CF4041"/>
    <w:p w:rsidR="00CF4041" w:rsidRDefault="00CF4041"/>
    <w:tbl>
      <w:tblPr>
        <w:tblStyle w:val="affffa"/>
        <w:tblW w:w="451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45"/>
        <w:gridCol w:w="1388"/>
        <w:gridCol w:w="1583"/>
      </w:tblGrid>
      <w:tr w:rsidR="00CF4041">
        <w:trPr>
          <w:trHeight w:val="990"/>
          <w:jc w:val="center"/>
        </w:trPr>
        <w:tc>
          <w:tcPr>
            <w:tcW w:w="15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spacing w:after="0" w:line="240" w:lineRule="auto"/>
              <w:ind w:firstLine="0"/>
              <w:jc w:val="center"/>
            </w:pPr>
            <w:r>
              <w:t>Название ранга</w:t>
            </w:r>
          </w:p>
        </w:tc>
        <w:tc>
          <w:tcPr>
            <w:tcW w:w="29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spacing w:after="0" w:line="240" w:lineRule="auto"/>
              <w:ind w:firstLine="0"/>
              <w:jc w:val="center"/>
            </w:pPr>
            <w:r>
              <w:t>Условия выполнения активности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ЛО</w:t>
            </w:r>
            <w:r>
              <w:br/>
              <w:t>(PV)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 xml:space="preserve">ОЛГ </w:t>
            </w:r>
            <w:r>
              <w:br/>
              <w:t>(PV)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Серебряная карта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Золотая карта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VIP 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Менеджер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br/>
              <w:t>-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-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Мастер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br/>
              <w:t>от 20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500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Директор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br/>
              <w:t>от 50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Жемчуг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Сапфир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Рубин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Рубин*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br/>
              <w:t>от 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Изумруд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Бриллиант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1,000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Тиара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800</w:t>
            </w:r>
          </w:p>
        </w:tc>
      </w:tr>
      <w:tr w:rsidR="00CF4041">
        <w:trPr>
          <w:trHeight w:val="990"/>
          <w:jc w:val="center"/>
        </w:trPr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Тиара *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от 200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800</w:t>
            </w:r>
          </w:p>
        </w:tc>
      </w:tr>
    </w:tbl>
    <w:p w:rsidR="00CF4041" w:rsidRDefault="00CF4041">
      <w:pPr>
        <w:ind w:firstLine="0"/>
      </w:pPr>
    </w:p>
    <w:sdt>
      <w:sdtPr>
        <w:tag w:val="goog_rdk_10"/>
        <w:id w:val="1744216768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6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Пакеты</w:t>
          </w:r>
        </w:p>
      </w:sdtContent>
    </w:sdt>
    <w:tbl>
      <w:tblPr>
        <w:tblStyle w:val="affffb"/>
        <w:tblW w:w="992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CF4041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ind w:firstLine="0"/>
              <w:jc w:val="left"/>
            </w:pPr>
            <w:r>
              <w:t>В проекте предусмотрены пакеты (Да/Нет)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нет</w:t>
            </w:r>
          </w:p>
        </w:tc>
      </w:tr>
    </w:tbl>
    <w:p w:rsidR="00CF4041" w:rsidRDefault="00CF4041">
      <w:pPr>
        <w:spacing w:before="240"/>
        <w:ind w:firstLine="0"/>
      </w:pPr>
    </w:p>
    <w:sdt>
      <w:sdtPr>
        <w:tag w:val="goog_rdk_11"/>
        <w:id w:val="106551084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7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Маркетинговая валюта (Баллы)</w:t>
          </w:r>
        </w:p>
      </w:sdtContent>
    </w:sdt>
    <w:tbl>
      <w:tblPr>
        <w:tblStyle w:val="affffc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5205"/>
      </w:tblGrid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Название балла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PV</w:t>
            </w:r>
          </w:p>
        </w:tc>
      </w:tr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Стоимость балла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устанавливается Администратором</w:t>
            </w:r>
          </w:p>
        </w:tc>
      </w:tr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Кто устанавливает курс балла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Администратор</w:t>
            </w:r>
          </w:p>
        </w:tc>
      </w:tr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За что начисляются баллы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За покупки товара.</w:t>
            </w:r>
            <w:r>
              <w:br/>
            </w:r>
            <w:r>
              <w:br/>
              <w:t>Учитывается в PV от партнерской цены. Когда пользователь покупает товар за розничную цену, то  зачисление в объем идет от партнерской цены (а не от розничной)</w:t>
            </w:r>
          </w:p>
        </w:tc>
      </w:tr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В какую структуру начисляются баллы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личные приглашения</w:t>
            </w:r>
          </w:p>
        </w:tc>
      </w:tr>
      <w:tr w:rsidR="00CF4041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Начисляются ли баллы самому покупателю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да</w:t>
            </w:r>
          </w:p>
        </w:tc>
      </w:tr>
    </w:tbl>
    <w:p w:rsidR="00CF4041" w:rsidRDefault="00CF4041">
      <w:pPr>
        <w:pStyle w:val="2"/>
        <w:ind w:left="1701" w:firstLine="0"/>
      </w:pPr>
    </w:p>
    <w:sdt>
      <w:sdtPr>
        <w:tag w:val="goog_rdk_12"/>
        <w:id w:val="710155696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18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Объемы</w:t>
          </w:r>
        </w:p>
      </w:sdtContent>
    </w:sdt>
    <w:tbl>
      <w:tblPr>
        <w:tblStyle w:val="affffd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rPr>
          <w:trHeight w:val="51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Личный объем (ЛО)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формирования объема: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из чего формируется (личные покупки, структурные продажи и </w:t>
            </w:r>
            <w:proofErr w:type="spellStart"/>
            <w:r>
              <w:t>т.п</w:t>
            </w:r>
            <w:proofErr w:type="spellEnd"/>
            <w:r>
              <w:t>);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в каких единицах учитывается (рубли, доллары, баллы и т.п.) 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425"/>
              <w:jc w:val="left"/>
            </w:pPr>
            <w:r>
              <w:t>зачисляются пользователю в роли Клиент или Партнер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425"/>
              <w:jc w:val="left"/>
            </w:pPr>
            <w:r>
              <w:t>сумма личных покупок пользователя;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425"/>
              <w:jc w:val="left"/>
            </w:pPr>
            <w:r>
              <w:t>учитывается в PV от партнерской цены. Когда пользователь покупает товар за розничную цену, то в ЛО идет объем от партнерской цены (а не от розничной)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месяц</w:t>
            </w:r>
          </w:p>
        </w:tc>
      </w:tr>
    </w:tbl>
    <w:p w:rsidR="00CF4041" w:rsidRDefault="00CF4041">
      <w:pPr>
        <w:pStyle w:val="2"/>
        <w:ind w:left="0" w:firstLine="0"/>
      </w:pPr>
      <w:bookmarkStart w:id="19" w:name="_heading=h.3dy6vkm" w:colFirst="0" w:colLast="0"/>
      <w:bookmarkEnd w:id="19"/>
    </w:p>
    <w:tbl>
      <w:tblPr>
        <w:tblStyle w:val="affffe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rPr>
          <w:trHeight w:val="51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Накопленный личный объем (НЛО)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формирования объема: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из чего формируется (личные покупки, структурные продажи и </w:t>
            </w:r>
            <w:proofErr w:type="spellStart"/>
            <w:r>
              <w:t>т.п</w:t>
            </w:r>
            <w:proofErr w:type="spellEnd"/>
            <w:r>
              <w:t>);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>в каких единицах учитывается (рубли, доллары, баллы и т.п.)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зачисляются пользователю в роли Клиент или Партнер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сумма личных покупок пользователя;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учитывается в PV от партнерской цены. Когда пользователь покупает товар за розничную цену, то в НЛО идет объем от партнерской цены (а не от розничной)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за все время</w:t>
            </w:r>
          </w:p>
        </w:tc>
      </w:tr>
    </w:tbl>
    <w:p w:rsidR="00CF4041" w:rsidRDefault="00CF4041">
      <w:pPr>
        <w:pStyle w:val="2"/>
        <w:ind w:left="1701" w:firstLine="0"/>
      </w:pPr>
      <w:bookmarkStart w:id="20" w:name="_heading=h.1t3h5sf" w:colFirst="0" w:colLast="0"/>
      <w:bookmarkEnd w:id="20"/>
    </w:p>
    <w:tbl>
      <w:tblPr>
        <w:tblStyle w:val="afffff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rPr>
          <w:trHeight w:val="510"/>
        </w:trPr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Объем личной группы (ОЛГ)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формирования объема: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из чего формируется (личные покупки, структурные продажи и </w:t>
            </w:r>
            <w:proofErr w:type="spellStart"/>
            <w:r>
              <w:t>т.п</w:t>
            </w:r>
            <w:proofErr w:type="spellEnd"/>
            <w:r>
              <w:t>);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>в каких единицах учитывается (рубли, доллары, баллы и т.п.)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зачисляются вышестоящему пользователю в роли Клиент или Партнер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сумма личных покупок пользователя;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сумма личных покупок нижестоящих пользователей,  если эти пользователи входят в ЛГ вышестоящего.</w:t>
            </w:r>
            <w:r>
              <w:br/>
              <w:t>В ЛГ вышестоящего не входят нижестоящие пользователи (и их структуры) с равным или высшим рангом по отношению к вышестоящему;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 xml:space="preserve">ОЛГ пользователя должен рассчитываться таким образом: берем все покупки нижестоящей структуры (в том числе личные покупки) и вычитаем покупки пользователей </w:t>
            </w:r>
            <w:r>
              <w:rPr>
                <w:b/>
              </w:rPr>
              <w:t>(и их структур)</w:t>
            </w:r>
            <w:r>
              <w:t xml:space="preserve"> в </w:t>
            </w:r>
            <w:r>
              <w:lastRenderedPageBreak/>
              <w:t>равном ранге или выше (по отношению к вышестоящему, которому рассчитывается объем) на момент расчета ОЛГ.</w:t>
            </w:r>
            <w:r>
              <w:br/>
              <w:t>Момент расчета ОЛГ - после каждой покупки, но после расчета рангов.</w:t>
            </w:r>
          </w:p>
          <w:p w:rsidR="00CF4041" w:rsidRDefault="005B5A51">
            <w:pPr>
              <w:widowControl w:val="0"/>
              <w:spacing w:after="0" w:line="240" w:lineRule="auto"/>
              <w:ind w:left="425" w:firstLine="0"/>
              <w:jc w:val="left"/>
              <w:rPr>
                <w:b/>
              </w:rPr>
            </w:pPr>
            <w:r>
              <w:br/>
              <w:t xml:space="preserve">При этом для ранга Директор, Жемчуг, Сапфир, Рубин, Рубин*, Изумруд, Бриллиант, Тиара, Тиара* вычитаются покупки пользователей </w:t>
            </w:r>
            <w:r>
              <w:rPr>
                <w:b/>
              </w:rPr>
              <w:t>(и их структур)</w:t>
            </w:r>
            <w:r>
              <w:t xml:space="preserve"> в ранге </w:t>
            </w:r>
            <w:r>
              <w:rPr>
                <w:b/>
              </w:rPr>
              <w:t xml:space="preserve">Директор </w:t>
            </w:r>
            <w:r>
              <w:t>и выше.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019425" cy="4927600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92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учитывается в PV от партнерской цены. Когда пользователь покупает товар за розничную цену, то в ОЛГ идет объем от партнерской цены (а не от розничной)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месяц</w:t>
            </w:r>
          </w:p>
        </w:tc>
      </w:tr>
    </w:tbl>
    <w:p w:rsidR="00CF4041" w:rsidRDefault="00CF4041">
      <w:pPr>
        <w:pStyle w:val="2"/>
        <w:ind w:left="0" w:firstLine="0"/>
      </w:pPr>
      <w:bookmarkStart w:id="21" w:name="_heading=h.4d34og8" w:colFirst="0" w:colLast="0"/>
      <w:bookmarkEnd w:id="21"/>
    </w:p>
    <w:tbl>
      <w:tblPr>
        <w:tblStyle w:val="afffff0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Групповой объем (ГО)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Условия формирования объема: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из чего формируется (личные покупки, структурные продажи и </w:t>
            </w:r>
            <w:proofErr w:type="spellStart"/>
            <w:r>
              <w:t>т.п</w:t>
            </w:r>
            <w:proofErr w:type="spellEnd"/>
            <w:r>
              <w:t>);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>в каких единицах учитывается (рубли, доллары, баллы и т.п.)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зачисляются вышестоящему пользователю в роли Клиент или Партнер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сумма личных покупок пользователя + сумма личных покупок нижестоящих пользователей (в роли Партнер во всех рангах, и в роли Клиент);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учитывается в PV от партнерской цены. Когда пользователь покупает товар за розничную цену, то в ГО идет объем от партнерской цены (а не от розничной)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месяц</w:t>
            </w:r>
          </w:p>
        </w:tc>
      </w:tr>
    </w:tbl>
    <w:p w:rsidR="00CF4041" w:rsidRDefault="00CF4041">
      <w:pPr>
        <w:pStyle w:val="2"/>
        <w:ind w:left="1701" w:firstLine="0"/>
      </w:pPr>
      <w:bookmarkStart w:id="22" w:name="_heading=h.2s8eyo1" w:colFirst="0" w:colLast="0"/>
      <w:bookmarkEnd w:id="22"/>
    </w:p>
    <w:tbl>
      <w:tblPr>
        <w:tblStyle w:val="afffff1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Накопленный групповой объем (НГО)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формирования объема: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 xml:space="preserve">из чего формируется (личные покупки, структурные продажи и </w:t>
            </w:r>
            <w:proofErr w:type="spellStart"/>
            <w:r>
              <w:t>т.п</w:t>
            </w:r>
            <w:proofErr w:type="spellEnd"/>
            <w:r>
              <w:t>);</w:t>
            </w:r>
          </w:p>
          <w:p w:rsidR="00CF4041" w:rsidRDefault="005B5A51">
            <w:pPr>
              <w:numPr>
                <w:ilvl w:val="0"/>
                <w:numId w:val="6"/>
              </w:numPr>
              <w:spacing w:after="0"/>
            </w:pPr>
            <w:r>
              <w:t>в каких единицах учитывается (рубли, доллары, баллы и т.п.)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зачисляются вышестоящему пользователю в роли Клиент или Партнер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сумма личных покупок пользователя + сумма личных покупок нижестоящих пользователей (в роли Партнер во всех рангах, и в роли Клиент);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</w:pPr>
            <w:r>
              <w:t>учитывается в PV от партнерской цены. Когда пользователь покупает товар за розничную цену, то в НГО идет объем от партнерской цены (а не от розничной)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за все время</w:t>
            </w:r>
          </w:p>
        </w:tc>
      </w:tr>
    </w:tbl>
    <w:p w:rsidR="00CF4041" w:rsidRDefault="00CF4041">
      <w:pPr>
        <w:pStyle w:val="2"/>
        <w:ind w:left="1701" w:firstLine="0"/>
      </w:pPr>
      <w:bookmarkStart w:id="23" w:name="_heading=h.powg4u7jbkt7" w:colFirst="0" w:colLast="0"/>
      <w:bookmarkEnd w:id="23"/>
    </w:p>
    <w:tbl>
      <w:tblPr>
        <w:tblStyle w:val="afffff2"/>
        <w:tblW w:w="10065" w:type="dxa"/>
        <w:tblInd w:w="-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4965"/>
      </w:tblGrid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Наименование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Общий оборот компании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Условия формирования объема: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сумма покупок всех пользователей проекта за месяц;</w:t>
            </w:r>
          </w:p>
          <w:p w:rsidR="00CF4041" w:rsidRDefault="005B5A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hanging="425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учитывается в PV </w:t>
            </w:r>
          </w:p>
        </w:tc>
      </w:tr>
      <w:tr w:rsidR="00CF4041"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Период действия объема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месяц</w:t>
            </w:r>
          </w:p>
        </w:tc>
      </w:tr>
    </w:tbl>
    <w:p w:rsidR="00CF4041" w:rsidRDefault="00CF4041">
      <w:pPr>
        <w:pStyle w:val="2"/>
        <w:ind w:left="1701" w:firstLine="0"/>
      </w:pPr>
      <w:bookmarkStart w:id="24" w:name="_heading=h.jx2wyc971162" w:colFirst="0" w:colLast="0"/>
      <w:bookmarkEnd w:id="24"/>
    </w:p>
    <w:bookmarkStart w:id="25" w:name="_heading=h.3rdcrjn" w:colFirst="0" w:colLast="0" w:displacedByCustomXml="next"/>
    <w:bookmarkEnd w:id="25" w:displacedByCustomXml="next"/>
    <w:sdt>
      <w:sdtPr>
        <w:tag w:val="goog_rdk_13"/>
        <w:id w:val="941420186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26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Ранги</w:t>
          </w:r>
        </w:p>
      </w:sdtContent>
    </w:sdt>
    <w:tbl>
      <w:tblPr>
        <w:tblStyle w:val="afffff3"/>
        <w:tblW w:w="10110" w:type="dxa"/>
        <w:tblInd w:w="-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30"/>
        <w:gridCol w:w="6180"/>
      </w:tblGrid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Наличие рангов (Да/Нет)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Перечень рангов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Серебряная карта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</w:pPr>
            <w:r>
              <w:lastRenderedPageBreak/>
              <w:t>Золотая карта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</w:pPr>
            <w:r>
              <w:t>ВИП партнер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Менеджер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Мастер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Директор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 xml:space="preserve">Жемчуг 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Сапфир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Рубин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</w:pPr>
            <w:r>
              <w:t>Рубин*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sz w:val="26"/>
                <w:szCs w:val="26"/>
              </w:rPr>
            </w:pPr>
            <w:r>
              <w:t>Изумруд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  <w:rPr>
                <w:b/>
              </w:rPr>
            </w:pPr>
            <w:r>
              <w:t xml:space="preserve">Бриллиант 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</w:pPr>
            <w:r>
              <w:t xml:space="preserve">Тиара </w:t>
            </w:r>
          </w:p>
          <w:p w:rsidR="00CF4041" w:rsidRDefault="005B5A51">
            <w:pPr>
              <w:numPr>
                <w:ilvl w:val="0"/>
                <w:numId w:val="9"/>
              </w:numPr>
              <w:spacing w:after="0"/>
              <w:ind w:left="-141" w:firstLine="208"/>
            </w:pPr>
            <w:r>
              <w:t>Тиара *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Перечень всех условий рангов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см. таблицу «Условия получения ранга», для получения ранга необходимо выполнить все условия. Для рангов VIP, Мастер, Менеджер, Директор существуют несколько способов (наборов условий) получить ранг.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Момент расчета ранга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по факту выполнения квалификационных условий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сохранения ранга.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rPr>
                <w:sz w:val="22"/>
                <w:szCs w:val="22"/>
              </w:rPr>
              <w:t xml:space="preserve">ранг </w:t>
            </w:r>
            <w:r>
              <w:t>не понижается</w:t>
            </w:r>
          </w:p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</w:p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подтверждения ранга.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b/>
                <w:highlight w:val="red"/>
              </w:rPr>
            </w:pPr>
            <w:r>
              <w:t>см. таблицу «Условия получения ранга»</w:t>
            </w:r>
            <w:r>
              <w:br/>
              <w:t>Подтверждения требуют только ранги Жемчуг и выше.</w:t>
            </w:r>
            <w:r>
              <w:br/>
            </w:r>
            <w:r>
              <w:rPr>
                <w:b/>
                <w:highlight w:val="red"/>
              </w:rPr>
              <w:t xml:space="preserve">При присвоении (первое получение) ранга считается, что присвоенный ранг автоматически подтвержден за тот месячный период, в котором произошло присвоение. Во всех остальных случаях автоматическое подтверждения ранга не применяется - по факту завершения месяца определяется подтвержденный ранг, а потом по этому рангу выплачивается бонусы: Структурный, </w:t>
            </w:r>
            <w:proofErr w:type="spellStart"/>
            <w:r>
              <w:rPr>
                <w:b/>
                <w:highlight w:val="red"/>
              </w:rPr>
              <w:t>Матчинг</w:t>
            </w:r>
            <w:proofErr w:type="spellEnd"/>
            <w:r>
              <w:rPr>
                <w:b/>
                <w:highlight w:val="red"/>
              </w:rPr>
              <w:t xml:space="preserve"> и Лидерский бонус.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Даже если пользователь повысил свой ранг в рамках текущего месяца, то в конце месяца все равно определяем подтвержденный ранг по актуальным показателям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Для рангов, которые требуют подтверждения (Жемчуг и </w:t>
            </w:r>
            <w:r>
              <w:lastRenderedPageBreak/>
              <w:t xml:space="preserve">выше) бонусы Структурный, </w:t>
            </w:r>
            <w:proofErr w:type="spellStart"/>
            <w:r>
              <w:t>Матчинг</w:t>
            </w:r>
            <w:proofErr w:type="spellEnd"/>
            <w:r>
              <w:t xml:space="preserve"> и </w:t>
            </w:r>
            <w:proofErr w:type="gramStart"/>
            <w:r>
              <w:t>За</w:t>
            </w:r>
            <w:proofErr w:type="gramEnd"/>
            <w:r>
              <w:t xml:space="preserve"> руководство выплачиваются не по присвоенному рангу, а по подтвержденному. Поэтому, если, </w:t>
            </w:r>
            <w:proofErr w:type="gramStart"/>
            <w:r>
              <w:t>например</w:t>
            </w:r>
            <w:proofErr w:type="gramEnd"/>
            <w:r>
              <w:t xml:space="preserve"> пользователь с присвоенным рангом Сапфир, то он может получать такие бонусы по разному проценту (в зависимости от выполнения условий подтверждения по итогам месяца), но не ниже процента для Директора: 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Сапфир (если пользователь выполнил условия для подтверждения Сапфир);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Жемчуг (если пользователь выполнил условия для подтверждения Жемчуга);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Директор (если пользователь не выполнил условия для подтверждения Жемчуга);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Возможность «перепрыгивания» через ранги.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Да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Оплата рангов, которые “перепрыгнуты”:</w:t>
            </w:r>
          </w:p>
          <w:p w:rsidR="00CF4041" w:rsidRDefault="005B5A51">
            <w:pPr>
              <w:numPr>
                <w:ilvl w:val="0"/>
                <w:numId w:val="46"/>
              </w:numPr>
              <w:spacing w:after="0"/>
              <w:ind w:left="360"/>
            </w:pPr>
            <w:r>
              <w:t>производится оплата каждого перепрыгнутого ранга?</w:t>
            </w:r>
          </w:p>
          <w:p w:rsidR="00CF4041" w:rsidRDefault="005B5A51">
            <w:pPr>
              <w:numPr>
                <w:ilvl w:val="0"/>
                <w:numId w:val="3"/>
              </w:numPr>
              <w:spacing w:after="0"/>
              <w:ind w:firstLine="0"/>
            </w:pPr>
            <w:r>
              <w:t>производится оплата только максимально достигнутого на данный момент ранга?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в зависимости от бонуса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Очередность присвоения ранга: перед или после начисления бонусов?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перед начислением бонуса - сначала определяем новый ранг, потом выплачиваем бонус для нового ранга</w:t>
            </w:r>
          </w:p>
        </w:tc>
      </w:tr>
      <w:tr w:rsidR="00CF4041"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Возможность ручного присвоения ранга администратором:</w:t>
            </w:r>
          </w:p>
          <w:p w:rsidR="00CF4041" w:rsidRDefault="005B5A51">
            <w:pPr>
              <w:numPr>
                <w:ilvl w:val="0"/>
                <w:numId w:val="48"/>
              </w:numPr>
              <w:spacing w:after="0"/>
              <w:ind w:left="425"/>
            </w:pPr>
            <w:r>
              <w:t>возможно (описать механизм, влияние на маркетинг);</w:t>
            </w:r>
          </w:p>
          <w:p w:rsidR="00CF4041" w:rsidRDefault="005B5A51">
            <w:pPr>
              <w:numPr>
                <w:ilvl w:val="0"/>
                <w:numId w:val="48"/>
              </w:numPr>
              <w:spacing w:after="0"/>
              <w:ind w:left="425"/>
            </w:pPr>
            <w:r>
              <w:t>невозможно (обязательно указать, если невозможно).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Нет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</w:p>
        </w:tc>
      </w:tr>
    </w:tbl>
    <w:p w:rsidR="00CF4041" w:rsidRPr="005B5A51" w:rsidRDefault="005B5A51">
      <w:pPr>
        <w:pStyle w:val="3"/>
        <w:ind w:left="1133" w:firstLine="0"/>
        <w:rPr>
          <w:lang w:val="kk-KZ"/>
        </w:rPr>
      </w:pPr>
      <w:bookmarkStart w:id="27" w:name="_heading=h.26in1rg" w:colFirst="0" w:colLast="0"/>
      <w:bookmarkEnd w:id="27"/>
      <w:r>
        <w:t>1.13.1 Условия получения ранга</w:t>
      </w:r>
    </w:p>
    <w:tbl>
      <w:tblPr>
        <w:tblStyle w:val="afffff4"/>
        <w:tblW w:w="1069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30"/>
        <w:gridCol w:w="1125"/>
        <w:gridCol w:w="1335"/>
        <w:gridCol w:w="3345"/>
        <w:gridCol w:w="3360"/>
      </w:tblGrid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spacing w:after="0" w:line="240" w:lineRule="auto"/>
              <w:ind w:firstLine="0"/>
              <w:jc w:val="center"/>
            </w:pPr>
            <w:r>
              <w:t>Название ранга</w:t>
            </w:r>
          </w:p>
        </w:tc>
        <w:tc>
          <w:tcPr>
            <w:tcW w:w="58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spacing w:after="0" w:line="240" w:lineRule="auto"/>
              <w:ind w:firstLine="0"/>
              <w:jc w:val="center"/>
            </w:pPr>
            <w:r>
              <w:t>Условие присвоение ранга</w:t>
            </w: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spacing w:after="0" w:line="240" w:lineRule="auto"/>
              <w:ind w:firstLine="0"/>
              <w:jc w:val="center"/>
            </w:pPr>
            <w:r>
              <w:t>Условия подтверждения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НЛО</w:t>
            </w:r>
            <w:r>
              <w:br/>
              <w:t>(PV)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 xml:space="preserve">НГО </w:t>
            </w:r>
            <w:r>
              <w:br/>
              <w:t>(PV)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Квалификации партнеров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663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Серебряная карта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663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Золотая карта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VIP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1,500.00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3 Золотые карты (или выше) в разных ветках (в любой линии по глубине)</w:t>
            </w: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2 Золотые карты (или выше) в разных ветках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bookmarkStart w:id="28" w:name="_GoBack"/>
        <w:bookmarkEnd w:id="28"/>
      </w:tr>
      <w:tr w:rsidR="00CF4041">
        <w:trPr>
          <w:trHeight w:val="753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3E385A" w:rsidP="003E385A">
            <w:pPr>
              <w:widowControl w:val="0"/>
              <w:spacing w:after="0" w:line="240" w:lineRule="auto"/>
              <w:ind w:firstLine="0"/>
              <w:jc w:val="center"/>
            </w:pPr>
            <w:r>
              <w:t>от 1000 (</w:t>
            </w:r>
            <w:proofErr w:type="spellStart"/>
            <w:r>
              <w:t>накопительно</w:t>
            </w:r>
            <w:proofErr w:type="spellEnd"/>
            <w:r w:rsidR="005B5A51">
              <w:t>)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 w:rsidP="003E385A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Менеджер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6,000.00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3 VIP (или выше) в разных ветках (в любой линии по глубине)</w:t>
            </w: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12,000.00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2 VIP (или выше) в разных ветках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753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 xml:space="preserve">от 5000 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904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Мастер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25,000.00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3 Менеджер (или выше) в разных ветках (в любой линии по глубине)</w:t>
            </w: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904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50,000.00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2 Менеджер (или выше) в разных ветках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904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20,000.00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2 Менеджер (или выше) в разных ветках (в любой линии по глубине)</w:t>
            </w:r>
          </w:p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4 VIP (или выше) в разных ветках, но не в тех ветках, где есть Менеджер (или выше)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904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20,000.00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1 Менеджер (или выше) в структуре (в любой линии по глубине)</w:t>
            </w:r>
          </w:p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6 VIP (или выше) в разных ветках, но не в той ветке, где есть Менеджер (или выше)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Директор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100,000.00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3 Мастер (или выше) в разных ветках (в любой линии по глубине)</w:t>
            </w: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-</w:t>
            </w: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200,000.00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минимум 2 Мастер (или выше) в разных ветках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80,000.00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2 Мастер (или выше) в структуре (в любой линии по глубине)</w:t>
            </w:r>
          </w:p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4 Менеджер (или выше) в разных ветках, но не в тех ветках, где есть Мастер (или выше)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 xml:space="preserve">от 80,000.00 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1 Мастер (или выше) в структуре (в любой линии по глубине)</w:t>
            </w:r>
          </w:p>
          <w:p w:rsidR="00CF4041" w:rsidRDefault="005B5A5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425"/>
              <w:jc w:val="left"/>
            </w:pPr>
            <w:r>
              <w:t>минимум 6 Менеджер (или выше) в разных ветках, но не в той ветке, где есть Мастер (или выше) (в любой линии по глубине)</w:t>
            </w: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Жемчуг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минимум 2 Директора (или выше) в разных ветках (в любой линии по глубине)</w:t>
            </w:r>
            <w:r>
              <w:b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ГО от 3000 PV у минимум 2 Директоров (или выше), которые находятся в разных ветках</w:t>
            </w: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Сапфир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минимум 3 Директора (или выше) в разных ветках (в любой линии по глубине)</w:t>
            </w:r>
            <w:r>
              <w:b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ГО от 3000 PV у минимум 3 Директоров (или выше), которые находятся в разных ветках</w:t>
            </w:r>
          </w:p>
        </w:tc>
      </w:tr>
      <w:tr w:rsidR="00CF4041">
        <w:trPr>
          <w:trHeight w:val="1070"/>
          <w:jc w:val="center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Рубин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минимум 4 Директора (или выше) в разных ветках (в любой линии по глубине)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ГО от 3000 PV у минимум 4 Директоров (или выше), которые находятся в разных ветках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Рубин*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Жемчуг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Жемчуг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Директор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Директор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  <w:r>
              <w:br/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Жемчуг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Жемчуг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Директор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четвертой ветке минимум один </w:t>
            </w:r>
            <w:proofErr w:type="gramStart"/>
            <w:r>
              <w:t>Директор  (</w:t>
            </w:r>
            <w:proofErr w:type="gramEnd"/>
            <w:r>
              <w:t>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минимум 5 Директора (или выше) в разных ветках (в любой линии по глубине)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</w:pPr>
            <w:r>
              <w:t>ГО от 3000 PV у минимум 5 Директоров (или выше), которые находятся в разных ветках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Изумруд</w:t>
            </w:r>
          </w:p>
        </w:tc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13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br/>
            </w: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одной ветке минимум один Рубин (или выше) в </w:t>
            </w:r>
            <w:r>
              <w:lastRenderedPageBreak/>
              <w:t>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Сапфир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Сапфир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</w:tc>
        <w:tc>
          <w:tcPr>
            <w:tcW w:w="3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lastRenderedPageBreak/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одной ветке минимум один Рубин (или выше) в любой линии по глубине выполнил условия </w:t>
            </w:r>
            <w:r>
              <w:lastRenderedPageBreak/>
              <w:t>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Сапфир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Сапфир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3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33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Сапфир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Сапфир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Сапфир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пятой ветке минимум </w:t>
            </w:r>
            <w:r>
              <w:lastRenderedPageBreak/>
              <w:t>один Директор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Директор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lastRenderedPageBreak/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Сапфир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третьей ветке минимум один Сапфир (или выше) в любой линии по глубине </w:t>
            </w:r>
            <w:r>
              <w:lastRenderedPageBreak/>
              <w:t>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Директор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Директор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Директор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Бриллиант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br/>
            </w: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четвертой ветке минимум </w:t>
            </w:r>
            <w:r>
              <w:lastRenderedPageBreak/>
              <w:t>один Изумруд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lastRenderedPageBreak/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третьей ветке минимум один Изумруд (или выше) </w:t>
            </w:r>
            <w:r>
              <w:lastRenderedPageBreak/>
              <w:t>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Сапфир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шестой ветке минимум один </w:t>
            </w:r>
            <w:proofErr w:type="gramStart"/>
            <w:r>
              <w:t>Сапфир(</w:t>
            </w:r>
            <w:proofErr w:type="gramEnd"/>
            <w:r>
              <w:t>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пятой ветке минимум </w:t>
            </w:r>
            <w:r>
              <w:lastRenderedPageBreak/>
              <w:t>один Сапфир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Сапфир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Тиара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Рубин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Рубин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Рубин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 xml:space="preserve">в шестой ветке минимум один Рубин (или выше) в любой линии по глубине выполнил условия </w:t>
            </w:r>
            <w:r>
              <w:lastRenderedPageBreak/>
              <w:t>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lastRenderedPageBreak/>
              <w:t>Тиара *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br/>
            </w: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Бриллиант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4 веток (4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Бриллиант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  <w:tr w:rsidR="00CF4041">
        <w:trPr>
          <w:trHeight w:val="440"/>
          <w:jc w:val="center"/>
        </w:trPr>
        <w:tc>
          <w:tcPr>
            <w:tcW w:w="15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</w:pPr>
            <w:r>
              <w:t>от 300</w:t>
            </w:r>
          </w:p>
        </w:tc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</w:pP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Изумруд (или выше) в любой линии по глубине;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Изумруд (или выше) в любой линии по глубине;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 xml:space="preserve">наличие группы из 6 веток (6 лично приглашенных), в которых: 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одной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во второй ветке минимум один Бриллиант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третьей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четвертой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пятой ветке минимум один Изумруд (или выше) в любой линии по глубине выполнил условия подтверждения;</w:t>
            </w:r>
          </w:p>
          <w:p w:rsidR="00CF4041" w:rsidRDefault="005B5A51">
            <w:pPr>
              <w:widowControl w:val="0"/>
              <w:numPr>
                <w:ilvl w:val="0"/>
                <w:numId w:val="13"/>
              </w:numPr>
              <w:spacing w:after="0"/>
              <w:ind w:left="425"/>
              <w:jc w:val="left"/>
            </w:pPr>
            <w:r>
              <w:t>в шестой ветке минимум один Изумруд (или выше) в любой линии по глубине выполнил условия подтверждения;</w:t>
            </w:r>
          </w:p>
          <w:p w:rsidR="00CF4041" w:rsidRDefault="00CF4041">
            <w:pPr>
              <w:widowControl w:val="0"/>
              <w:spacing w:after="0"/>
              <w:ind w:firstLine="0"/>
              <w:jc w:val="left"/>
            </w:pP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порядок веток не имеет значения</w:t>
            </w:r>
          </w:p>
          <w:p w:rsidR="00CF4041" w:rsidRDefault="005B5A51">
            <w:pPr>
              <w:widowControl w:val="0"/>
              <w:spacing w:after="0"/>
              <w:ind w:firstLine="0"/>
              <w:jc w:val="left"/>
            </w:pPr>
            <w:r>
              <w:t>конкретный набор условий для подтверждения не привязан к конкретному набору условий для получения ранга</w:t>
            </w:r>
          </w:p>
        </w:tc>
      </w:tr>
    </w:tbl>
    <w:p w:rsidR="00CF4041" w:rsidRDefault="00CF4041">
      <w:pPr>
        <w:ind w:firstLine="0"/>
      </w:pPr>
    </w:p>
    <w:bookmarkStart w:id="29" w:name="_heading=h.lnxbz9" w:colFirst="0" w:colLast="0" w:displacedByCustomXml="next"/>
    <w:bookmarkEnd w:id="29" w:displacedByCustomXml="next"/>
    <w:sdt>
      <w:sdtPr>
        <w:tag w:val="goog_rdk_14"/>
        <w:id w:val="-459418301"/>
      </w:sdtPr>
      <w:sdtContent>
        <w:p w:rsidR="00CF4041" w:rsidRDefault="005B5A51" w:rsidP="00CF4041">
          <w:pPr>
            <w:pStyle w:val="2"/>
            <w:numPr>
              <w:ilvl w:val="1"/>
              <w:numId w:val="1"/>
            </w:numPr>
            <w:pPrChange w:id="30" w:author="Andrii Lazarev" w:date="2024-06-26T13:35:00Z">
              <w:pPr>
                <w:pStyle w:val="2"/>
                <w:numPr>
                  <w:ilvl w:val="1"/>
                  <w:numId w:val="47"/>
                </w:numPr>
                <w:ind w:left="1701" w:hanging="1134"/>
              </w:pPr>
            </w:pPrChange>
          </w:pPr>
          <w:r>
            <w:t>Бонусы</w:t>
          </w:r>
        </w:p>
      </w:sdtContent>
    </w:sdt>
    <w:tbl>
      <w:tblPr>
        <w:tblStyle w:val="afffff5"/>
        <w:tblW w:w="10110" w:type="dxa"/>
        <w:tblInd w:w="-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7095"/>
      </w:tblGrid>
      <w:tr w:rsidR="00CF404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Общие требования для всех бонусов (если таковые есть)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наличие роли Партнер</w:t>
            </w:r>
          </w:p>
        </w:tc>
      </w:tr>
      <w:tr w:rsidR="00CF404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Бонусы, зависящие от рангов:</w:t>
            </w:r>
          </w:p>
          <w:p w:rsidR="00CF4041" w:rsidRDefault="00CF4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267" w:firstLine="0"/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начинают начисляться только после получения соответствующего ранга. Сначала - определение выполнил ли активность (если нужно), далее расчет нового ранга, далее - расчет бонуса по рассчитанному рангу</w:t>
            </w:r>
          </w:p>
        </w:tc>
      </w:tr>
      <w:tr w:rsidR="00CF404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Влияние активности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proofErr w:type="spellStart"/>
            <w:r>
              <w:t>Матчинг</w:t>
            </w:r>
            <w:proofErr w:type="spellEnd"/>
            <w:r>
              <w:t xml:space="preserve"> бонус, Бонус за руководство </w:t>
            </w:r>
          </w:p>
        </w:tc>
      </w:tr>
      <w:tr w:rsidR="00CF404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Возможность ручного начисления бонусов администратором: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</w:pPr>
            <w:r>
              <w:t>Невозможно</w:t>
            </w:r>
          </w:p>
        </w:tc>
      </w:tr>
    </w:tbl>
    <w:p w:rsidR="00CF4041" w:rsidRDefault="00CF4041">
      <w:pPr>
        <w:pStyle w:val="4"/>
        <w:spacing w:before="240"/>
        <w:ind w:left="1287" w:firstLine="0"/>
      </w:pPr>
      <w:bookmarkStart w:id="31" w:name="_heading=h.mzdj8w4xuhzx" w:colFirst="0" w:colLast="0"/>
      <w:bookmarkEnd w:id="31"/>
    </w:p>
    <w:p w:rsidR="00CF4041" w:rsidRDefault="005B5A51">
      <w:pPr>
        <w:pStyle w:val="4"/>
        <w:spacing w:before="240"/>
        <w:ind w:left="1287" w:firstLine="0"/>
      </w:pPr>
      <w:bookmarkStart w:id="32" w:name="_heading=h.q7mqnjux7scm" w:colFirst="0" w:colLast="0"/>
      <w:bookmarkEnd w:id="32"/>
      <w:r>
        <w:t xml:space="preserve">1.13.1 </w:t>
      </w:r>
      <w:proofErr w:type="spellStart"/>
      <w:r>
        <w:t>Кэшбэк</w:t>
      </w:r>
      <w:proofErr w:type="spellEnd"/>
    </w:p>
    <w:tbl>
      <w:tblPr>
        <w:tblStyle w:val="afffff6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proofErr w:type="spellStart"/>
            <w:r>
              <w:t>Кэшбэк</w:t>
            </w:r>
            <w:proofErr w:type="spellEnd"/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(ранг Золотая карта или выше)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кого начисляется бонус (база расчета бонуса)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 личных покупок пользователя, но при этом база расчета бонуса:</w:t>
            </w:r>
          </w:p>
          <w:p w:rsidR="00CF4041" w:rsidRDefault="005B5A5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left"/>
            </w:pPr>
            <w:r>
              <w:t xml:space="preserve">если пользователь до покупки был без ранга или в ранге ниже Золотая карта, и после покупки он остался без ранга или в ранге ниже Золотая карта, то база расчета бонуса - 0 PV (пользователь не получит </w:t>
            </w:r>
            <w:proofErr w:type="spellStart"/>
            <w:r>
              <w:t>кэшбэк</w:t>
            </w:r>
            <w:proofErr w:type="spellEnd"/>
            <w:r>
              <w:t>);</w:t>
            </w:r>
          </w:p>
          <w:p w:rsidR="00CF4041" w:rsidRDefault="005B5A5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left"/>
            </w:pPr>
            <w:r>
              <w:t>если пользователь до покупки был без ранга или в ранге ниже Золотая карта, а после покупки он получил ранг Золотая карта или выше, то база расчета бонуса - [НЛО пользователя (после покупки) - 300 PV];</w:t>
            </w:r>
          </w:p>
          <w:p w:rsidR="00CF4041" w:rsidRDefault="005B5A51">
            <w:pPr>
              <w:widowControl w:val="0"/>
              <w:numPr>
                <w:ilvl w:val="0"/>
                <w:numId w:val="40"/>
              </w:numPr>
              <w:spacing w:after="0" w:line="240" w:lineRule="auto"/>
              <w:jc w:val="left"/>
            </w:pPr>
            <w:r>
              <w:t xml:space="preserve">если пользователь до покупки был в ранге Золотая карта или выше, то база расчета бонуса - вся сумма </w:t>
            </w:r>
            <w:proofErr w:type="gramStart"/>
            <w:r>
              <w:t>покупки  (</w:t>
            </w:r>
            <w:proofErr w:type="gramEnd"/>
            <w:r>
              <w:t>по дистрибьюторской цене);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наличие роли Партнер и ранга Золотая карта или выше;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Момент начисления бонуса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сразу после оплаты товара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Pr="005B5A51" w:rsidRDefault="005B5A51">
            <w:pPr>
              <w:spacing w:after="0"/>
              <w:ind w:firstLine="0"/>
              <w:rPr>
                <w:lang w:val="kk-KZ"/>
              </w:rPr>
            </w:pPr>
            <w:r>
              <w:t>Размер бонуса</w:t>
            </w:r>
            <w:r>
              <w:rPr>
                <w:lang w:val="kk-KZ"/>
              </w:rPr>
              <w:t>нго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15% от базы расчета бонуса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</w:p>
          <w:tbl>
            <w:tblPr>
              <w:tblStyle w:val="afffff7"/>
              <w:tblW w:w="44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20"/>
              <w:gridCol w:w="1880"/>
            </w:tblGrid>
            <w:tr w:rsidR="00CF4041">
              <w:tc>
                <w:tcPr>
                  <w:tcW w:w="25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Ранг</w:t>
                  </w:r>
                </w:p>
              </w:tc>
              <w:tc>
                <w:tcPr>
                  <w:tcW w:w="188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% от базы расчета в PV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Золотая карта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20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 xml:space="preserve">VIP 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Менеджер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13 </w:t>
                  </w:r>
                  <w:r>
                    <w:rPr>
                      <w:rFonts w:ascii="Arial" w:eastAsia="Arial" w:hAnsi="Arial" w:cs="Arial"/>
                      <w:strike/>
                      <w:sz w:val="22"/>
                      <w:szCs w:val="22"/>
                      <w:highlight w:val="yellow"/>
                    </w:rPr>
                    <w:t>27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  <w:t>28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Мастер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33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Директор</w:t>
                  </w:r>
                </w:p>
              </w:tc>
              <w:tc>
                <w:tcPr>
                  <w:tcW w:w="1880" w:type="dxa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39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Жемчуг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42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Сапфир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43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Рубин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Рубин*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Изумруд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Бриллиант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45,5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Тиара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  <w:tr w:rsidR="00CF4041">
              <w:trPr>
                <w:trHeight w:val="470"/>
              </w:trPr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Тиара *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</w:tbl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highlight w:val="yellow"/>
              </w:rPr>
              <w:t>Для рангов, которые требуют подтверждения (Жемчуг и выше), Данный бонус за покупки в текущем месяце  выплачивается по % для ранга, который был подтвержден на момент начала текущего месяца.</w:t>
            </w: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t>Финансовая операция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«</w:t>
            </w:r>
            <w:proofErr w:type="spellStart"/>
            <w:r>
              <w:t>Кэшбэк</w:t>
            </w:r>
            <w:proofErr w:type="spellEnd"/>
            <w:r>
              <w:t>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line="240" w:lineRule="auto"/>
        <w:rPr>
          <w:u w:val="single"/>
        </w:rPr>
      </w:pPr>
    </w:p>
    <w:p w:rsidR="00CF4041" w:rsidRDefault="005B5A51">
      <w:pPr>
        <w:spacing w:line="240" w:lineRule="auto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Пример.</w:t>
      </w:r>
    </w:p>
    <w:p w:rsidR="00CF4041" w:rsidRDefault="005B5A51">
      <w:pPr>
        <w:spacing w:after="0"/>
        <w:ind w:firstLine="0"/>
        <w:jc w:val="left"/>
        <w:rPr>
          <w:highlight w:val="red"/>
        </w:rPr>
      </w:pPr>
      <w:r>
        <w:rPr>
          <w:rFonts w:ascii="Arial" w:eastAsia="Arial" w:hAnsi="Arial" w:cs="Arial"/>
          <w:noProof/>
          <w:sz w:val="22"/>
          <w:szCs w:val="22"/>
          <w:lang w:val="en-US"/>
        </w:rPr>
        <w:lastRenderedPageBreak/>
        <w:drawing>
          <wp:inline distT="114300" distB="114300" distL="114300" distR="114300">
            <wp:extent cx="6299525" cy="18669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041" w:rsidRDefault="00CF4041">
      <w:pPr>
        <w:spacing w:line="240" w:lineRule="auto"/>
        <w:ind w:firstLine="0"/>
        <w:rPr>
          <w:highlight w:val="red"/>
        </w:rPr>
      </w:pPr>
    </w:p>
    <w:p w:rsidR="00CF4041" w:rsidRPr="005B5A51" w:rsidRDefault="005B5A51">
      <w:pPr>
        <w:spacing w:after="0" w:line="240" w:lineRule="auto"/>
        <w:ind w:firstLine="708"/>
        <w:rPr>
          <w:lang w:val="en-US"/>
        </w:rPr>
      </w:pPr>
      <w:r>
        <w:rPr>
          <w:b/>
          <w:i/>
        </w:rPr>
        <w:t>Дано:</w:t>
      </w:r>
      <w:r>
        <w:t xml:space="preserve"> структура представлена на скетче выше. НЛО</w:t>
      </w:r>
      <w:r w:rsidRPr="005B5A51">
        <w:rPr>
          <w:lang w:val="en-US"/>
        </w:rPr>
        <w:t xml:space="preserve"> </w:t>
      </w:r>
      <w:r w:rsidRPr="005B5A51">
        <w:rPr>
          <w:b/>
          <w:lang w:val="en-US"/>
        </w:rPr>
        <w:t xml:space="preserve">User 6 </w:t>
      </w:r>
      <w:r w:rsidRPr="005B5A51">
        <w:rPr>
          <w:lang w:val="en-US"/>
        </w:rPr>
        <w:t xml:space="preserve">= 250 PV, </w:t>
      </w:r>
      <w:r>
        <w:t>НЛО</w:t>
      </w:r>
      <w:r w:rsidRPr="005B5A51">
        <w:rPr>
          <w:lang w:val="en-US"/>
        </w:rPr>
        <w:t xml:space="preserve"> </w:t>
      </w:r>
      <w:r w:rsidRPr="005B5A51">
        <w:rPr>
          <w:b/>
          <w:lang w:val="en-US"/>
        </w:rPr>
        <w:t xml:space="preserve">User 8 </w:t>
      </w:r>
      <w:r w:rsidRPr="005B5A51">
        <w:rPr>
          <w:lang w:val="en-US"/>
        </w:rPr>
        <w:t>= 150 PV.</w:t>
      </w:r>
    </w:p>
    <w:p w:rsidR="00CF4041" w:rsidRPr="005B5A51" w:rsidRDefault="00CF4041">
      <w:pPr>
        <w:spacing w:after="0" w:line="240" w:lineRule="auto"/>
        <w:ind w:firstLine="708"/>
        <w:rPr>
          <w:lang w:val="en-US"/>
        </w:rPr>
      </w:pPr>
    </w:p>
    <w:p w:rsidR="00CF4041" w:rsidRDefault="005B5A51">
      <w:pPr>
        <w:spacing w:after="0" w:line="240" w:lineRule="auto"/>
        <w:ind w:firstLine="708"/>
      </w:pPr>
      <w:r>
        <w:rPr>
          <w:b/>
          <w:i/>
        </w:rPr>
        <w:t>Событие для выплаты бонуса:</w:t>
      </w:r>
      <w:r>
        <w:t xml:space="preserve"> </w:t>
      </w:r>
    </w:p>
    <w:p w:rsidR="00CF4041" w:rsidRDefault="00CF4041">
      <w:pPr>
        <w:spacing w:after="0" w:line="240" w:lineRule="auto"/>
        <w:ind w:firstLine="708"/>
      </w:pPr>
    </w:p>
    <w:p w:rsidR="00CF4041" w:rsidRDefault="005B5A51">
      <w:pPr>
        <w:numPr>
          <w:ilvl w:val="0"/>
          <w:numId w:val="25"/>
        </w:numPr>
        <w:spacing w:after="0" w:line="240" w:lineRule="auto"/>
      </w:pPr>
      <w:proofErr w:type="spellStart"/>
      <w:r>
        <w:rPr>
          <w:b/>
          <w:u w:val="single"/>
        </w:rPr>
        <w:t>Кэшбэк</w:t>
      </w:r>
      <w:proofErr w:type="spellEnd"/>
      <w:r>
        <w:rPr>
          <w:b/>
          <w:u w:val="single"/>
        </w:rPr>
        <w:t xml:space="preserve"> бонус.</w:t>
      </w:r>
      <w:r>
        <w:rPr>
          <w:b/>
        </w:rPr>
        <w:br/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</w:t>
      </w:r>
      <w:r>
        <w:t xml:space="preserve"> делает покупку на 100 PV. Данная покупка инициирует расчет </w:t>
      </w:r>
      <w:proofErr w:type="spellStart"/>
      <w:r>
        <w:t>Кэшбэк</w:t>
      </w:r>
      <w:proofErr w:type="spellEnd"/>
      <w:r>
        <w:t xml:space="preserve"> бонуса для самого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</w:t>
      </w:r>
      <w:r>
        <w:t xml:space="preserve">. Так как 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 </w:t>
      </w:r>
      <w:r>
        <w:t xml:space="preserve">ранг после покупки не изменился - Золотая карта, то ему положена выплата </w:t>
      </w:r>
      <w:proofErr w:type="spellStart"/>
      <w:r>
        <w:t>Кэшбэк</w:t>
      </w:r>
      <w:proofErr w:type="spellEnd"/>
      <w:r>
        <w:t xml:space="preserve"> бонуса с суммы всей покупки в следующем размере:</w:t>
      </w:r>
    </w:p>
    <w:p w:rsidR="00CF4041" w:rsidRDefault="00CF4041">
      <w:pPr>
        <w:spacing w:after="0" w:line="240" w:lineRule="auto"/>
        <w:ind w:left="720" w:firstLine="0"/>
        <w:jc w:val="center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20% = 20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вся сумма покупки</w:t>
      </w:r>
      <w:r>
        <w:rPr>
          <w:i/>
        </w:rPr>
        <w:br/>
      </w:r>
      <w:r>
        <w:rPr>
          <w:b/>
          <w:i/>
        </w:rPr>
        <w:t>20%</w:t>
      </w:r>
      <w:r>
        <w:rPr>
          <w:i/>
        </w:rPr>
        <w:t xml:space="preserve"> - 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5 </w:t>
      </w:r>
      <w:r>
        <w:rPr>
          <w:i/>
        </w:rPr>
        <w:t xml:space="preserve">(после покупки (для рангов, которые требуют подтверждения - % подтвержденного ранга на </w:t>
      </w:r>
      <w:r>
        <w:rPr>
          <w:b/>
          <w:i/>
        </w:rPr>
        <w:t>начало месяца</w:t>
      </w:r>
      <w:r>
        <w:rPr>
          <w:i/>
        </w:rPr>
        <w:t>))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numPr>
          <w:ilvl w:val="0"/>
          <w:numId w:val="25"/>
        </w:numPr>
        <w:spacing w:after="0" w:line="240" w:lineRule="auto"/>
      </w:pPr>
      <w:proofErr w:type="spellStart"/>
      <w:r>
        <w:rPr>
          <w:b/>
          <w:u w:val="single"/>
        </w:rPr>
        <w:t>Кэшбэк</w:t>
      </w:r>
      <w:proofErr w:type="spellEnd"/>
      <w:r>
        <w:rPr>
          <w:b/>
          <w:u w:val="single"/>
        </w:rPr>
        <w:t xml:space="preserve"> бонус.</w:t>
      </w:r>
      <w:r>
        <w:rPr>
          <w:b/>
        </w:rPr>
        <w:br/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</w:t>
      </w:r>
      <w:r>
        <w:t xml:space="preserve"> делает покупку на 100 PV. Данная покупка инициирует расчет </w:t>
      </w:r>
      <w:proofErr w:type="spellStart"/>
      <w:r>
        <w:t>Кэшбэк</w:t>
      </w:r>
      <w:proofErr w:type="spellEnd"/>
      <w:r>
        <w:t xml:space="preserve"> бонуса для самого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</w:t>
      </w:r>
      <w:r>
        <w:t xml:space="preserve">. Так как 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 </w:t>
      </w:r>
      <w:r>
        <w:t xml:space="preserve">ранг Серебряная карта (на момент покупки), а НЛО после покупки стало = 350 PV и ранг повысился до Золотая карта, то ему положена выплата </w:t>
      </w:r>
      <w:proofErr w:type="spellStart"/>
      <w:r>
        <w:t>Кэшбэк</w:t>
      </w:r>
      <w:proofErr w:type="spellEnd"/>
      <w:r>
        <w:t xml:space="preserve"> бонуса с части всей покупки (350 PV (НЛО после покупки) - 300 PV) в следующем размере:</w:t>
      </w:r>
    </w:p>
    <w:p w:rsidR="00CF4041" w:rsidRDefault="00CF4041">
      <w:pPr>
        <w:spacing w:after="0" w:line="240" w:lineRule="auto"/>
        <w:ind w:left="720" w:firstLine="0"/>
        <w:jc w:val="center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50 PV * 20% = 10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50 PV</w:t>
      </w:r>
      <w:r>
        <w:rPr>
          <w:i/>
        </w:rPr>
        <w:t xml:space="preserve"> - часть суммы покупки = 350 PV (НЛО после покупки) - 300 PV</w:t>
      </w:r>
      <w:r>
        <w:rPr>
          <w:i/>
        </w:rPr>
        <w:br/>
      </w:r>
      <w:r>
        <w:rPr>
          <w:b/>
          <w:i/>
        </w:rPr>
        <w:t>20%</w:t>
      </w:r>
      <w:r>
        <w:rPr>
          <w:i/>
        </w:rPr>
        <w:t xml:space="preserve"> - 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6 </w:t>
      </w:r>
      <w:r>
        <w:rPr>
          <w:i/>
        </w:rPr>
        <w:t xml:space="preserve">(после покупки (для рангов, которые требуют подтверждения - % подтвержденного ранга на </w:t>
      </w:r>
      <w:r>
        <w:rPr>
          <w:b/>
          <w:i/>
        </w:rPr>
        <w:t>начало месяца</w:t>
      </w:r>
      <w:r>
        <w:rPr>
          <w:i/>
        </w:rPr>
        <w:t>))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numPr>
          <w:ilvl w:val="0"/>
          <w:numId w:val="25"/>
        </w:numPr>
        <w:spacing w:after="0" w:line="240" w:lineRule="auto"/>
        <w:jc w:val="left"/>
      </w:pPr>
      <w:proofErr w:type="spellStart"/>
      <w:r>
        <w:rPr>
          <w:b/>
          <w:u w:val="single"/>
        </w:rPr>
        <w:t>Кэшбэк</w:t>
      </w:r>
      <w:proofErr w:type="spellEnd"/>
      <w:r>
        <w:rPr>
          <w:b/>
          <w:u w:val="single"/>
        </w:rPr>
        <w:t xml:space="preserve"> бонус.</w:t>
      </w:r>
      <w:r>
        <w:rPr>
          <w:b/>
        </w:rPr>
        <w:br/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</w:t>
      </w:r>
      <w:r>
        <w:t xml:space="preserve"> делает покупку на 100 PV. Данная покупка инициирует расчет </w:t>
      </w:r>
      <w:proofErr w:type="spellStart"/>
      <w:r>
        <w:t>Кэшбэк</w:t>
      </w:r>
      <w:proofErr w:type="spellEnd"/>
      <w:r>
        <w:t xml:space="preserve"> бонуса. Так как 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 </w:t>
      </w:r>
      <w:r>
        <w:t xml:space="preserve">ранг Серебряная карта (на момент покупки), а НЛО после покупки стало = 250 PV и ранг не изменился, то </w:t>
      </w:r>
      <w:proofErr w:type="spellStart"/>
      <w:r>
        <w:t>Кэшбэк</w:t>
      </w:r>
      <w:proofErr w:type="spellEnd"/>
      <w:r>
        <w:t xml:space="preserve"> бонус будет равен 0 (не будет выплачен).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firstLine="0"/>
        <w:jc w:val="left"/>
        <w:rPr>
          <w:b/>
        </w:rPr>
      </w:pPr>
      <w:proofErr w:type="spellStart"/>
      <w:r>
        <w:rPr>
          <w:b/>
        </w:rPr>
        <w:t>Кэшбэк</w:t>
      </w:r>
      <w:proofErr w:type="spellEnd"/>
      <w:r>
        <w:rPr>
          <w:b/>
        </w:rPr>
        <w:t xml:space="preserve"> бонус выплачивается пользователю сразу после расчета (моментально).</w:t>
      </w:r>
    </w:p>
    <w:p w:rsidR="00CF4041" w:rsidRDefault="00CF4041">
      <w:pPr>
        <w:spacing w:after="0" w:line="240" w:lineRule="auto"/>
        <w:ind w:firstLine="0"/>
        <w:jc w:val="left"/>
        <w:rPr>
          <w:b/>
        </w:rPr>
      </w:pPr>
    </w:p>
    <w:p w:rsidR="00CF4041" w:rsidRDefault="005B5A51">
      <w:pPr>
        <w:pStyle w:val="4"/>
        <w:spacing w:before="240"/>
        <w:ind w:left="1287" w:firstLine="0"/>
      </w:pPr>
      <w:bookmarkStart w:id="33" w:name="_heading=h.1ksv4uv" w:colFirst="0" w:colLast="0"/>
      <w:bookmarkEnd w:id="33"/>
      <w:r>
        <w:t>1.13.2 Бонус за приглашение</w:t>
      </w:r>
    </w:p>
    <w:tbl>
      <w:tblPr>
        <w:tblStyle w:val="afffff8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Название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бонус за приглашение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(ранг Серебряная карта или выше)</w:t>
            </w:r>
          </w:p>
        </w:tc>
      </w:tr>
      <w:tr w:rsidR="00CF4041">
        <w:trPr>
          <w:trHeight w:val="9323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кого начисляется бонус (база расчета бонуса)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с покупок лично приглашенных, но при этом база расчета бонуса:</w:t>
            </w:r>
          </w:p>
          <w:p w:rsidR="00CF4041" w:rsidRDefault="005B5A51">
            <w:pPr>
              <w:widowControl w:val="0"/>
              <w:numPr>
                <w:ilvl w:val="0"/>
                <w:numId w:val="23"/>
              </w:numPr>
              <w:spacing w:after="0" w:line="240" w:lineRule="auto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если лично приглашенный до покупки был без ранга или в ранге ниже Золотая карта, и после покупки он остался без ранга или в ранге ниже Золотая карта, то база расчета бонуса - вся сумма покупки (по дистрибьюторской цене); </w:t>
            </w:r>
          </w:p>
          <w:p w:rsidR="00CF4041" w:rsidRDefault="005B5A51">
            <w:pPr>
              <w:widowControl w:val="0"/>
              <w:numPr>
                <w:ilvl w:val="0"/>
                <w:numId w:val="23"/>
              </w:numPr>
              <w:spacing w:after="0" w:line="240" w:lineRule="auto"/>
              <w:jc w:val="left"/>
              <w:rPr>
                <w:highlight w:val="red"/>
              </w:rPr>
            </w:pPr>
            <w:r>
              <w:rPr>
                <w:highlight w:val="red"/>
              </w:rPr>
              <w:t xml:space="preserve">если лично приглашенный до покупки был без ранга или в ранге ниже Золотая карта, а после покупки он </w:t>
            </w:r>
            <w:proofErr w:type="gramStart"/>
            <w:r>
              <w:rPr>
                <w:highlight w:val="red"/>
              </w:rPr>
              <w:t>получил  ранг</w:t>
            </w:r>
            <w:proofErr w:type="gramEnd"/>
            <w:r>
              <w:rPr>
                <w:highlight w:val="red"/>
              </w:rPr>
              <w:t xml:space="preserve"> Золотая карта или выше, то база расчета бонуса - [300 PV - НЛО лично приглашенного (до покупки)];</w:t>
            </w:r>
          </w:p>
          <w:p w:rsidR="00CF4041" w:rsidRDefault="005B5A51">
            <w:pPr>
              <w:widowControl w:val="0"/>
              <w:numPr>
                <w:ilvl w:val="0"/>
                <w:numId w:val="23"/>
              </w:numPr>
              <w:spacing w:after="0" w:line="240" w:lineRule="auto"/>
              <w:jc w:val="left"/>
              <w:rPr>
                <w:highlight w:val="red"/>
              </w:rPr>
            </w:pPr>
            <w:r>
              <w:rPr>
                <w:highlight w:val="red"/>
              </w:rPr>
              <w:t>если лично приглашенный до покупки был в ранге Золотая карта или выше, то база расчета бонуса - 0 PV (пользователь не получит бонус за приглашение);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с покупок</w:t>
            </w:r>
            <w:proofErr w:type="gramEnd"/>
            <w:r>
              <w:rPr>
                <w:highlight w:val="yellow"/>
              </w:rPr>
              <w:t xml:space="preserve"> лично приглашенных (есть исключение - см. ниже), при этом база расчета бонуса равна:</w:t>
            </w: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i/>
                <w:highlight w:val="yellow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yellow"/>
              </w:rPr>
            </w:pPr>
            <w:r>
              <w:rPr>
                <w:i/>
                <w:highlight w:val="yellow"/>
              </w:rPr>
              <w:t xml:space="preserve">[вся сумма покупки] - [часть суммы покупки, с которой был рассчитан </w:t>
            </w:r>
            <w:proofErr w:type="spellStart"/>
            <w:r>
              <w:rPr>
                <w:i/>
                <w:highlight w:val="yellow"/>
              </w:rPr>
              <w:t>Кэшбэк</w:t>
            </w:r>
            <w:proofErr w:type="spellEnd"/>
            <w:r>
              <w:rPr>
                <w:i/>
                <w:highlight w:val="yellow"/>
              </w:rPr>
              <w:t xml:space="preserve"> бонус]</w:t>
            </w:r>
            <w:r>
              <w:rPr>
                <w:highlight w:val="yellow"/>
              </w:rPr>
              <w:t xml:space="preserve"> </w:t>
            </w: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yellow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Если </w:t>
            </w:r>
            <w:proofErr w:type="spellStart"/>
            <w:r>
              <w:rPr>
                <w:highlight w:val="yellow"/>
              </w:rPr>
              <w:t>пригласитель</w:t>
            </w:r>
            <w:proofErr w:type="spellEnd"/>
            <w:r>
              <w:rPr>
                <w:highlight w:val="yellow"/>
              </w:rPr>
              <w:t xml:space="preserve"> покупателя не имеет ранга, то данный бонус идет ближайшему вышестоящему в ранге Серебряная карта или выше.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highlight w:val="red"/>
              </w:rPr>
              <w:t>Если получатель бонуса (</w:t>
            </w:r>
            <w:proofErr w:type="spellStart"/>
            <w:r>
              <w:rPr>
                <w:highlight w:val="red"/>
              </w:rPr>
              <w:t>пригласитель</w:t>
            </w:r>
            <w:proofErr w:type="spellEnd"/>
            <w:r>
              <w:rPr>
                <w:highlight w:val="red"/>
              </w:rPr>
              <w:t xml:space="preserve"> покупателя или ближайший вышестоящий) в ранге Серебряная карта, то за покупку он получает 10% от базы расчета бонуса, а еще 5% получает ближайший вышестоящий (относительно покупателя) в ранге Золотая карта или выше;</w:t>
            </w:r>
            <w:r>
              <w:t xml:space="preserve"> 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наличие роли Партнер и ранга Серебряная карта или выше;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Момент начисления бонуса:</w:t>
            </w:r>
          </w:p>
          <w:p w:rsidR="00CF4041" w:rsidRDefault="005B5A51">
            <w:pPr>
              <w:numPr>
                <w:ilvl w:val="0"/>
                <w:numId w:val="15"/>
              </w:numPr>
              <w:spacing w:after="0"/>
              <w:ind w:left="425"/>
            </w:pPr>
            <w:r>
              <w:t>после закрытия периода;</w:t>
            </w:r>
          </w:p>
          <w:p w:rsidR="00CF4041" w:rsidRDefault="005B5A51">
            <w:pPr>
              <w:numPr>
                <w:ilvl w:val="0"/>
                <w:numId w:val="15"/>
              </w:numPr>
              <w:spacing w:after="0"/>
              <w:ind w:left="425"/>
            </w:pPr>
            <w:r>
              <w:lastRenderedPageBreak/>
              <w:t>каждый раз после ввода средств;</w:t>
            </w:r>
          </w:p>
          <w:p w:rsidR="00CF4041" w:rsidRDefault="005B5A51">
            <w:pPr>
              <w:numPr>
                <w:ilvl w:val="0"/>
                <w:numId w:val="15"/>
              </w:numPr>
              <w:spacing w:after="0"/>
              <w:ind w:left="425"/>
            </w:pPr>
            <w:r>
              <w:t>другой вариант.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сразу после оплаты товара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Размер бонуса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10% от базы расчета бонуса для пользователей в роли Партнер в ранге Серебряная карта;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15% от базы расчета бонуса для пользователей в роли Партнер в ранге Золотая карта и выше;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red"/>
              </w:rPr>
            </w:pPr>
          </w:p>
          <w:tbl>
            <w:tblPr>
              <w:tblStyle w:val="afffff9"/>
              <w:tblW w:w="44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20"/>
              <w:gridCol w:w="1880"/>
            </w:tblGrid>
            <w:tr w:rsidR="00CF4041">
              <w:tc>
                <w:tcPr>
                  <w:tcW w:w="25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Ранг</w:t>
                  </w:r>
                </w:p>
              </w:tc>
              <w:tc>
                <w:tcPr>
                  <w:tcW w:w="188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% от базы расчета в PV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Серебряная карта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10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Золотая карта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20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 xml:space="preserve">VIP 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Менеджер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13 </w:t>
                  </w:r>
                  <w:r>
                    <w:rPr>
                      <w:rFonts w:ascii="Arial" w:eastAsia="Arial" w:hAnsi="Arial" w:cs="Arial"/>
                      <w:strike/>
                      <w:sz w:val="22"/>
                      <w:szCs w:val="22"/>
                      <w:highlight w:val="yellow"/>
                    </w:rPr>
                    <w:t>27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  <w:t>28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Мастер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33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Директор</w:t>
                  </w:r>
                </w:p>
              </w:tc>
              <w:tc>
                <w:tcPr>
                  <w:tcW w:w="1880" w:type="dxa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39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Жемчуг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42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Сапфир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43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Рубин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Рубин*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Изумруд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Бриллиант</w:t>
                  </w:r>
                </w:p>
              </w:tc>
              <w:tc>
                <w:tcPr>
                  <w:tcW w:w="188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45,5</w:t>
                  </w:r>
                </w:p>
              </w:tc>
            </w:tr>
            <w:tr w:rsidR="00CF4041"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Тиара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  <w:tr w:rsidR="00CF4041">
              <w:trPr>
                <w:trHeight w:val="470"/>
              </w:trPr>
              <w:tc>
                <w:tcPr>
                  <w:tcW w:w="25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Тиара *</w:t>
                  </w:r>
                </w:p>
              </w:tc>
              <w:tc>
                <w:tcPr>
                  <w:tcW w:w="188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</w:tbl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Для рангов, которые требуют подтверждения (Жемчуг и выше), данный бонус за покупки в текущем месяце  выплачивается по % для ранга, который был подтвержден на момент начала текущего месяца.</w:t>
            </w: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t>Финансовая операция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бонус за приглашение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line="240" w:lineRule="auto"/>
        <w:ind w:firstLine="0"/>
        <w:rPr>
          <w:b/>
        </w:rPr>
      </w:pPr>
    </w:p>
    <w:p w:rsidR="00CF4041" w:rsidRDefault="005B5A51">
      <w:pPr>
        <w:spacing w:line="240" w:lineRule="auto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Пример (связано с примером </w:t>
      </w:r>
      <w:proofErr w:type="spellStart"/>
      <w:r>
        <w:rPr>
          <w:b/>
          <w:highlight w:val="yellow"/>
          <w:u w:val="single"/>
        </w:rPr>
        <w:t>Кэшбэк</w:t>
      </w:r>
      <w:proofErr w:type="spellEnd"/>
      <w:r>
        <w:rPr>
          <w:b/>
          <w:highlight w:val="yellow"/>
          <w:u w:val="single"/>
        </w:rPr>
        <w:t xml:space="preserve"> бонуса - см. выше).</w:t>
      </w:r>
    </w:p>
    <w:p w:rsidR="00CF4041" w:rsidRDefault="005B5A51">
      <w:pPr>
        <w:spacing w:after="0"/>
        <w:ind w:firstLine="0"/>
        <w:jc w:val="left"/>
        <w:rPr>
          <w:highlight w:val="red"/>
        </w:rPr>
      </w:pPr>
      <w:r>
        <w:rPr>
          <w:rFonts w:ascii="Arial" w:eastAsia="Arial" w:hAnsi="Arial" w:cs="Arial"/>
          <w:noProof/>
          <w:sz w:val="22"/>
          <w:szCs w:val="22"/>
          <w:lang w:val="en-US"/>
        </w:rPr>
        <w:drawing>
          <wp:inline distT="114300" distB="114300" distL="114300" distR="114300">
            <wp:extent cx="6299525" cy="1866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041" w:rsidRDefault="00CF4041">
      <w:pPr>
        <w:spacing w:line="240" w:lineRule="auto"/>
        <w:ind w:firstLine="0"/>
        <w:rPr>
          <w:highlight w:val="red"/>
        </w:rPr>
      </w:pPr>
    </w:p>
    <w:p w:rsidR="00CF4041" w:rsidRDefault="005B5A51">
      <w:pPr>
        <w:spacing w:after="0" w:line="240" w:lineRule="auto"/>
        <w:ind w:firstLine="708"/>
      </w:pPr>
      <w:r>
        <w:rPr>
          <w:b/>
          <w:i/>
        </w:rPr>
        <w:t>Дано:</w:t>
      </w:r>
      <w:r>
        <w:t xml:space="preserve"> структура представлена на скетче выше.</w:t>
      </w:r>
    </w:p>
    <w:p w:rsidR="00CF4041" w:rsidRDefault="00CF4041">
      <w:pPr>
        <w:spacing w:after="0" w:line="240" w:lineRule="auto"/>
        <w:ind w:firstLine="708"/>
      </w:pPr>
    </w:p>
    <w:p w:rsidR="00CF4041" w:rsidRDefault="005B5A51">
      <w:pPr>
        <w:spacing w:after="0" w:line="240" w:lineRule="auto"/>
        <w:ind w:firstLine="708"/>
      </w:pPr>
      <w:r>
        <w:rPr>
          <w:b/>
          <w:i/>
        </w:rPr>
        <w:t>Событие для выплаты бонуса:</w:t>
      </w:r>
      <w:r>
        <w:t xml:space="preserve"> </w:t>
      </w:r>
    </w:p>
    <w:p w:rsidR="00CF4041" w:rsidRDefault="00CF4041">
      <w:pPr>
        <w:spacing w:after="0" w:line="240" w:lineRule="auto"/>
        <w:ind w:firstLine="708"/>
      </w:pPr>
    </w:p>
    <w:p w:rsidR="00CF4041" w:rsidRDefault="005B5A51">
      <w:pPr>
        <w:numPr>
          <w:ilvl w:val="0"/>
          <w:numId w:val="26"/>
        </w:numPr>
        <w:spacing w:after="0" w:line="240" w:lineRule="auto"/>
      </w:pPr>
      <w:r>
        <w:rPr>
          <w:b/>
          <w:u w:val="single"/>
        </w:rPr>
        <w:t>За приглашение.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</w:t>
      </w:r>
      <w:proofErr w:type="gramStart"/>
      <w:r>
        <w:t xml:space="preserve">бонуса) </w:t>
      </w:r>
      <w:r>
        <w:rPr>
          <w:b/>
        </w:rPr>
        <w:t xml:space="preserve"> </w:t>
      </w:r>
      <w:r>
        <w:t>инициирует</w:t>
      </w:r>
      <w:proofErr w:type="gramEnd"/>
      <w:r>
        <w:t xml:space="preserve"> расчет Бонуса за приглашение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2 (</w:t>
      </w:r>
      <w:proofErr w:type="spellStart"/>
      <w:r>
        <w:t>пригласителю</w:t>
      </w:r>
      <w:proofErr w:type="spellEnd"/>
      <w: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5),</w:t>
      </w:r>
      <w:r>
        <w:t xml:space="preserve"> но так как за эту покупку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</w:t>
      </w:r>
      <w:r>
        <w:t xml:space="preserve"> уже получил </w:t>
      </w:r>
      <w:proofErr w:type="spellStart"/>
      <w:r>
        <w:t>Кэшбэк</w:t>
      </w:r>
      <w:proofErr w:type="spellEnd"/>
      <w:r>
        <w:t xml:space="preserve"> бонус с суммы всей покупки, то Бонус за приглашение будет равен 0 (не будет выплачен).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numPr>
          <w:ilvl w:val="0"/>
          <w:numId w:val="26"/>
        </w:numPr>
        <w:spacing w:after="0" w:line="240" w:lineRule="auto"/>
      </w:pPr>
      <w:r>
        <w:rPr>
          <w:b/>
          <w:u w:val="single"/>
        </w:rPr>
        <w:t>За приглашение.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бонуса)</w:t>
      </w:r>
      <w:r>
        <w:rPr>
          <w:b/>
        </w:rPr>
        <w:t xml:space="preserve"> </w:t>
      </w:r>
      <w:r>
        <w:t xml:space="preserve">инициирует расчет Бонуса за приглашение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2 (</w:t>
      </w:r>
      <w:proofErr w:type="spellStart"/>
      <w:r>
        <w:t>пригласителю</w:t>
      </w:r>
      <w:proofErr w:type="spellEnd"/>
      <w: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6),</w:t>
      </w:r>
      <w:r>
        <w:t xml:space="preserve"> но так как за эту покупку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</w:t>
      </w:r>
      <w:r>
        <w:t xml:space="preserve"> уже получил </w:t>
      </w:r>
      <w:proofErr w:type="spellStart"/>
      <w:r>
        <w:t>Кэшбэк</w:t>
      </w:r>
      <w:proofErr w:type="spellEnd"/>
      <w:r>
        <w:t xml:space="preserve"> бонус с части суммы всей покупки, то размер Бонуса за приглашение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2</w:t>
      </w:r>
      <w:r>
        <w:t>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50 PV * 28% = 14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50 PV</w:t>
      </w:r>
      <w:r>
        <w:rPr>
          <w:i/>
        </w:rPr>
        <w:t xml:space="preserve"> - сумма части покупки = [вся сумма покупки] - [часть суммы покупки, с которой был рассчитан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бонус] </w:t>
      </w:r>
      <w:r>
        <w:rPr>
          <w:i/>
        </w:rPr>
        <w:br/>
      </w:r>
      <w:r>
        <w:rPr>
          <w:b/>
          <w:i/>
        </w:rPr>
        <w:t>28%</w:t>
      </w:r>
      <w:r>
        <w:rPr>
          <w:i/>
        </w:rPr>
        <w:t xml:space="preserve"> - 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2 </w:t>
      </w:r>
      <w:r>
        <w:rPr>
          <w:i/>
        </w:rPr>
        <w:t xml:space="preserve">(после покупки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6 </w:t>
      </w:r>
      <w:r>
        <w:rPr>
          <w:i/>
        </w:rPr>
        <w:t xml:space="preserve">(для рангов, которые требуют подтверждения - % подтвержденного ранга на </w:t>
      </w:r>
      <w:r>
        <w:rPr>
          <w:b/>
          <w:i/>
        </w:rPr>
        <w:t>начало месяца</w:t>
      </w:r>
      <w:r>
        <w:rPr>
          <w:i/>
        </w:rPr>
        <w:t>))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numPr>
          <w:ilvl w:val="0"/>
          <w:numId w:val="26"/>
        </w:numPr>
        <w:spacing w:after="0" w:line="240" w:lineRule="auto"/>
      </w:pPr>
      <w:r>
        <w:rPr>
          <w:b/>
          <w:u w:val="single"/>
        </w:rPr>
        <w:t>За приглашение.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бонуса)</w:t>
      </w:r>
      <w:r>
        <w:rPr>
          <w:b/>
        </w:rPr>
        <w:t xml:space="preserve"> </w:t>
      </w:r>
      <w:r>
        <w:t xml:space="preserve">инициирует расчет Бонуса за приглашение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3 (</w:t>
      </w:r>
      <w:proofErr w:type="spellStart"/>
      <w:r>
        <w:t>пригласителю</w:t>
      </w:r>
      <w:proofErr w:type="spellEnd"/>
      <w: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8),</w:t>
      </w:r>
      <w:r>
        <w:t xml:space="preserve"> но так как за эту покупку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</w:t>
      </w:r>
      <w:r>
        <w:t xml:space="preserve"> не получил </w:t>
      </w:r>
      <w:proofErr w:type="spellStart"/>
      <w:r>
        <w:t>Кэшбэк</w:t>
      </w:r>
      <w:proofErr w:type="spellEnd"/>
      <w:r>
        <w:t xml:space="preserve"> бонус, то размер Бонуса за приглашение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3</w:t>
      </w:r>
      <w:r>
        <w:t>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28% = 28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сумма части покупки = [вся сумма покупки] - [часть суммы покупки, с которой был рассчитан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бонус] </w:t>
      </w:r>
      <w:r>
        <w:rPr>
          <w:i/>
        </w:rPr>
        <w:br/>
      </w:r>
      <w:r>
        <w:rPr>
          <w:b/>
          <w:i/>
        </w:rPr>
        <w:t>28%</w:t>
      </w:r>
      <w:r>
        <w:rPr>
          <w:i/>
        </w:rPr>
        <w:t xml:space="preserve"> - 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3 </w:t>
      </w:r>
      <w:r>
        <w:rPr>
          <w:i/>
        </w:rPr>
        <w:t>(после оплаты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8 </w:t>
      </w:r>
      <w:r>
        <w:rPr>
          <w:i/>
        </w:rPr>
        <w:t xml:space="preserve">(для рангов, которые требуют подтверждения - % подтвержденного ранга на </w:t>
      </w:r>
      <w:r>
        <w:rPr>
          <w:b/>
          <w:i/>
        </w:rPr>
        <w:t>начало месяца</w:t>
      </w:r>
      <w:r>
        <w:rPr>
          <w:i/>
        </w:rPr>
        <w:t>))</w:t>
      </w:r>
    </w:p>
    <w:p w:rsidR="00CF4041" w:rsidRDefault="00CF4041">
      <w:pPr>
        <w:spacing w:after="0" w:line="240" w:lineRule="auto"/>
        <w:ind w:left="720" w:firstLine="0"/>
        <w:jc w:val="left"/>
        <w:rPr>
          <w:b/>
        </w:rPr>
      </w:pPr>
    </w:p>
    <w:p w:rsidR="00CF4041" w:rsidRDefault="005B5A51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lastRenderedPageBreak/>
        <w:t>Бонус за приглашение выплачивается пользователю сразу после расчета (моментально).</w:t>
      </w:r>
    </w:p>
    <w:p w:rsidR="00CF4041" w:rsidRDefault="00CF4041">
      <w:pPr>
        <w:spacing w:line="240" w:lineRule="auto"/>
      </w:pPr>
    </w:p>
    <w:p w:rsidR="00CF4041" w:rsidRDefault="00CF4041">
      <w:pPr>
        <w:spacing w:line="240" w:lineRule="auto"/>
      </w:pPr>
    </w:p>
    <w:p w:rsidR="00CF4041" w:rsidRDefault="005B5A51">
      <w:pPr>
        <w:pStyle w:val="4"/>
        <w:spacing w:before="240"/>
        <w:ind w:left="1287" w:firstLine="0"/>
      </w:pPr>
      <w:bookmarkStart w:id="34" w:name="_heading=h.44sinio" w:colFirst="0" w:colLast="0"/>
      <w:bookmarkEnd w:id="34"/>
      <w:r>
        <w:t xml:space="preserve">1.13.3 </w:t>
      </w:r>
      <w:proofErr w:type="gramStart"/>
      <w:r>
        <w:rPr>
          <w:highlight w:val="yellow"/>
        </w:rPr>
        <w:t xml:space="preserve">Сетевой </w:t>
      </w:r>
      <w:r>
        <w:t xml:space="preserve"> </w:t>
      </w:r>
      <w:r>
        <w:rPr>
          <w:highlight w:val="red"/>
        </w:rPr>
        <w:t>Структурный</w:t>
      </w:r>
      <w:proofErr w:type="gramEnd"/>
      <w:r>
        <w:rPr>
          <w:highlight w:val="red"/>
        </w:rPr>
        <w:t xml:space="preserve"> </w:t>
      </w:r>
      <w:r>
        <w:t>бонус</w:t>
      </w:r>
    </w:p>
    <w:tbl>
      <w:tblPr>
        <w:tblStyle w:val="afffffa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rPr>
                <w:highlight w:val="red"/>
              </w:rPr>
              <w:t xml:space="preserve">Структурный </w:t>
            </w:r>
            <w:r>
              <w:rPr>
                <w:highlight w:val="yellow"/>
              </w:rPr>
              <w:t xml:space="preserve">Сетевой </w:t>
            </w:r>
            <w:r>
              <w:t>бонус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в ранге Золотая карта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кого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before="200"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от ГО с учетом разницы рангов нижестоящих партнеров в структуре</w:t>
            </w:r>
          </w:p>
          <w:p w:rsidR="00CF4041" w:rsidRDefault="005B5A51">
            <w:pPr>
              <w:spacing w:before="200" w:after="0" w:line="240" w:lineRule="auto"/>
              <w:ind w:firstLine="0"/>
              <w:jc w:val="left"/>
              <w:rPr>
                <w:highlight w:val="red"/>
              </w:rPr>
            </w:pPr>
            <w:r>
              <w:rPr>
                <w:highlight w:val="red"/>
              </w:rPr>
              <w:t>за вычетом 300 PV в НЛО пользователя за первые покупки, которыми он получил ранг Золотая Карта при выплате самому пользователю. В ГО вышестоящих эти 300 PV входят.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с покупки нижестоящего пользователя (см. Пример)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за личную покупку Сетевой бонус не начисляется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Для рангов, которые требуют подтверждения (Жемчуг и выше) бонус за руководство выплачивается не по присвоенному рангу, а по подтвержденному. Поэтому, если, </w:t>
            </w:r>
            <w:proofErr w:type="gramStart"/>
            <w:r>
              <w:t>например</w:t>
            </w:r>
            <w:proofErr w:type="gramEnd"/>
            <w:r>
              <w:t xml:space="preserve"> пользователь с присвоенным рангом Сапфир, то он может получать такой бонус по разному проценту (в зависимости от выполнения условий подтверждения по итогам месяца), но не ниже процента для Директора: 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Сапфир (если пользователь выполнил условия для подтверждения Сапфир</w:t>
            </w:r>
            <w:r>
              <w:rPr>
                <w:highlight w:val="green"/>
              </w:rPr>
              <w:t xml:space="preserve"> и выполнил активность для Сапфира или выше)</w:t>
            </w:r>
            <w: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Жемчуг (если пользователь выполнил условия для подтверждения Жемчуга</w:t>
            </w:r>
            <w:r>
              <w:rPr>
                <w:highlight w:val="green"/>
              </w:rPr>
              <w:t xml:space="preserve"> и выполнил активность для Жемчуга или выше</w:t>
            </w:r>
            <w:r>
              <w:t>);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 xml:space="preserve">по проценту для Директор (если пользователь не выполнил условия для подтверждения Жемчуга </w:t>
            </w:r>
            <w:r>
              <w:rPr>
                <w:highlight w:val="green"/>
              </w:rPr>
              <w:t>и выполнил активность для Директора и выше</w:t>
            </w:r>
            <w:r>
              <w:t>)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>наличие роли Партнер, наличие ранга Золотая карта и выше</w:t>
            </w:r>
          </w:p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 xml:space="preserve">наличие выполненной активности </w:t>
            </w:r>
            <w:r>
              <w:rPr>
                <w:b/>
                <w:highlight w:val="green"/>
              </w:rPr>
              <w:t>только по ЛО (см. п. “Активность”)</w:t>
            </w:r>
            <w:r>
              <w:t>;</w:t>
            </w:r>
            <w:r>
              <w:rPr>
                <w:highlight w:val="red"/>
              </w:rPr>
              <w:t xml:space="preserve"> если активность не выполнена, то пользователь получает бонус только с покупок своих лично приглашенных .</w:t>
            </w:r>
            <w:r>
              <w:rPr>
                <w:highlight w:val="red"/>
              </w:rPr>
              <w:br/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пользователя с присвоенным рангом от Золотой карты и до Менеджер - активность (в том числе и по ЛО) всегда выполнена для присвоенного ранга пользователя.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присвоенным рангом Мастер - активность (</w:t>
            </w:r>
            <w:r>
              <w:rPr>
                <w:b/>
                <w:highlight w:val="green"/>
              </w:rPr>
              <w:t>по ЛО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по ЛО для Мастера (ЛО меньше 20 PV). В таком случае пользователь данный бонус </w:t>
            </w:r>
            <w:r>
              <w:rPr>
                <w:b/>
                <w:highlight w:val="green"/>
              </w:rPr>
              <w:t>не получает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Мастер. В таком случае пользователь получит данный бонус по % для ранга </w:t>
            </w:r>
            <w:r>
              <w:rPr>
                <w:b/>
                <w:highlight w:val="green"/>
              </w:rPr>
              <w:t>Мастер</w:t>
            </w:r>
            <w:r>
              <w:rPr>
                <w:highlight w:val="green"/>
              </w:rPr>
              <w:t>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присвоенным рангом Директор - активность (</w:t>
            </w:r>
            <w:r>
              <w:rPr>
                <w:b/>
                <w:highlight w:val="green"/>
              </w:rPr>
              <w:t>по ЛО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по ЛО для Директора (ЛО меньше 50 PV). </w:t>
            </w:r>
            <w:r>
              <w:rPr>
                <w:highlight w:val="green"/>
              </w:rPr>
              <w:br/>
            </w:r>
            <w:r>
              <w:rPr>
                <w:b/>
                <w:highlight w:val="green"/>
              </w:rPr>
              <w:t>При этом если Директор выполнил активность по ЛО для Мастера (не менее 20 PV) - то он получит данный бонус по % для ранга Мастер, а если его ЛО меньше 20 PV - то в таком случае пользователь данный бонус не получает;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Директор. В таком случае пользователь получит данный бонус по % для ранга </w:t>
            </w:r>
            <w:r>
              <w:rPr>
                <w:b/>
                <w:highlight w:val="green"/>
              </w:rPr>
              <w:t>Директор</w:t>
            </w:r>
            <w:r>
              <w:rPr>
                <w:highlight w:val="green"/>
              </w:rPr>
              <w:t>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Для пользователей с присвоенным рангом от Жемчуг и выше - активность </w:t>
            </w:r>
            <w:r>
              <w:rPr>
                <w:b/>
                <w:highlight w:val="green"/>
              </w:rPr>
              <w:t>(по ЛО)</w:t>
            </w:r>
            <w:r>
              <w:rPr>
                <w:highlight w:val="green"/>
              </w:rPr>
              <w:t xml:space="preserve">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по ЛО для присвоенного ранга (ЛО меньше 200 PV). </w:t>
            </w:r>
          </w:p>
          <w:p w:rsidR="00CF4041" w:rsidRDefault="005B5A5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  <w:r>
              <w:rPr>
                <w:b/>
                <w:highlight w:val="green"/>
              </w:rPr>
              <w:t>При этом если пользователь выполнил активность по ЛО для Директора (не менее 50 PV) - то он получит данный бонус по % для ранга Директор, а если его ЛО меньше 50 PV - то в таком случае пользователь данный бонус не получает;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>ранга. В таком случае пользователь получит данный бонус: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присвоенный ранг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подтвержденного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более низкий ранг, чем присвоенный ранг</w:t>
            </w:r>
            <w:r>
              <w:rPr>
                <w:highlight w:val="green"/>
              </w:rPr>
              <w:t>;</w:t>
            </w: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yellow"/>
              </w:rPr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Момент начисления бонуса: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после закрытия периода;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каждый раз после ввода средств;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другой вариант.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по факту завершения месяца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Размер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yellow"/>
              </w:rPr>
            </w:pPr>
          </w:p>
          <w:tbl>
            <w:tblPr>
              <w:tblStyle w:val="afffffb"/>
              <w:tblW w:w="57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5"/>
              <w:gridCol w:w="2460"/>
            </w:tblGrid>
            <w:tr w:rsidR="00CF4041">
              <w:tc>
                <w:tcPr>
                  <w:tcW w:w="33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Ранг</w:t>
                  </w:r>
                </w:p>
              </w:tc>
              <w:tc>
                <w:tcPr>
                  <w:tcW w:w="246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  <w:rPr>
                      <w:highlight w:val="yellow"/>
                    </w:rPr>
                  </w:pPr>
                  <w:r>
                    <w:t xml:space="preserve">% от </w:t>
                  </w:r>
                  <w:r>
                    <w:rPr>
                      <w:highlight w:val="red"/>
                    </w:rPr>
                    <w:t>ГО</w:t>
                  </w:r>
                  <w:r>
                    <w:rPr>
                      <w:highlight w:val="yellow"/>
                    </w:rPr>
                    <w:t xml:space="preserve"> суммы покупки в PV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Золотая карта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5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20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 xml:space="preserve">VIP 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9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24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Менеджер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13 </w:t>
                  </w:r>
                  <w:r>
                    <w:rPr>
                      <w:rFonts w:ascii="Arial" w:eastAsia="Arial" w:hAnsi="Arial" w:cs="Arial"/>
                      <w:strike/>
                      <w:sz w:val="22"/>
                      <w:szCs w:val="22"/>
                      <w:highlight w:val="yellow"/>
                    </w:rPr>
                    <w:t>27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green"/>
                    </w:rPr>
                    <w:t>28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Мастер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18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33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Директор</w:t>
                  </w:r>
                </w:p>
              </w:tc>
              <w:tc>
                <w:tcPr>
                  <w:tcW w:w="2460" w:type="dxa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24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39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Жемчуг</w:t>
                  </w:r>
                </w:p>
              </w:tc>
              <w:tc>
                <w:tcPr>
                  <w:tcW w:w="246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27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42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Сапфир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28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43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Рубин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29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Рубин*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29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44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Изумруд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30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Бриллиант</w:t>
                  </w:r>
                </w:p>
              </w:tc>
              <w:tc>
                <w:tcPr>
                  <w:tcW w:w="2460" w:type="dxa"/>
                  <w:tcBorders>
                    <w:top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31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45,5</w:t>
                  </w:r>
                </w:p>
              </w:tc>
            </w:tr>
            <w:tr w:rsidR="00CF4041"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Тиара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32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  <w:tr w:rsidR="00CF4041">
              <w:trPr>
                <w:trHeight w:val="470"/>
              </w:trPr>
              <w:tc>
                <w:tcPr>
                  <w:tcW w:w="33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Тиара *</w:t>
                  </w:r>
                </w:p>
              </w:tc>
              <w:tc>
                <w:tcPr>
                  <w:tcW w:w="2460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</w:tcPr>
                <w:p w:rsidR="00CF4041" w:rsidRDefault="005B5A51">
                  <w:pPr>
                    <w:widowControl w:val="0"/>
                    <w:spacing w:after="0"/>
                    <w:ind w:firstLine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red"/>
                    </w:rPr>
                    <w:t xml:space="preserve">32 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yellow"/>
                    </w:rPr>
                    <w:t>46</w:t>
                  </w:r>
                </w:p>
              </w:tc>
            </w:tr>
          </w:tbl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t>Финансовая операция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«Структурный бонус»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5B5A51">
      <w:pPr>
        <w:spacing w:line="240" w:lineRule="auto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Пример (связано с примером </w:t>
      </w:r>
      <w:proofErr w:type="spellStart"/>
      <w:r>
        <w:rPr>
          <w:b/>
          <w:highlight w:val="yellow"/>
          <w:u w:val="single"/>
        </w:rPr>
        <w:t>Кэшбэк</w:t>
      </w:r>
      <w:proofErr w:type="spellEnd"/>
      <w:r>
        <w:rPr>
          <w:b/>
          <w:highlight w:val="yellow"/>
          <w:u w:val="single"/>
        </w:rPr>
        <w:t xml:space="preserve"> бонуса и Бонуса за приглашение - см. выше).</w:t>
      </w:r>
    </w:p>
    <w:p w:rsidR="00CF4041" w:rsidRDefault="00CF4041">
      <w:pPr>
        <w:spacing w:line="240" w:lineRule="auto"/>
        <w:rPr>
          <w:b/>
          <w:highlight w:val="yellow"/>
          <w:u w:val="single"/>
        </w:rPr>
      </w:pPr>
    </w:p>
    <w:p w:rsidR="00CF4041" w:rsidRDefault="005B5A51">
      <w:pPr>
        <w:spacing w:after="0"/>
        <w:ind w:firstLine="0"/>
        <w:jc w:val="left"/>
        <w:rPr>
          <w:highlight w:val="red"/>
        </w:rPr>
      </w:pPr>
      <w:r>
        <w:rPr>
          <w:rFonts w:ascii="Arial" w:eastAsia="Arial" w:hAnsi="Arial" w:cs="Arial"/>
          <w:noProof/>
          <w:sz w:val="22"/>
          <w:szCs w:val="22"/>
          <w:lang w:val="en-US"/>
        </w:rPr>
        <w:drawing>
          <wp:inline distT="114300" distB="114300" distL="114300" distR="114300">
            <wp:extent cx="6299525" cy="18669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041" w:rsidRDefault="00CF4041">
      <w:pPr>
        <w:spacing w:line="240" w:lineRule="auto"/>
        <w:ind w:firstLine="0"/>
        <w:rPr>
          <w:highlight w:val="red"/>
        </w:rPr>
      </w:pPr>
    </w:p>
    <w:p w:rsidR="00CF4041" w:rsidRDefault="005B5A51">
      <w:pPr>
        <w:spacing w:after="0" w:line="240" w:lineRule="auto"/>
        <w:ind w:firstLine="708"/>
        <w:rPr>
          <w:b/>
          <w:highlight w:val="yellow"/>
        </w:rPr>
      </w:pPr>
      <w:r>
        <w:rPr>
          <w:b/>
          <w:i/>
        </w:rPr>
        <w:t>Дано:</w:t>
      </w:r>
      <w:r>
        <w:t xml:space="preserve"> структура представлена на скетче выше. </w:t>
      </w:r>
    </w:p>
    <w:p w:rsidR="00CF4041" w:rsidRDefault="00CF4041">
      <w:pPr>
        <w:spacing w:after="0"/>
        <w:ind w:left="566" w:firstLine="0"/>
        <w:jc w:val="left"/>
      </w:pPr>
    </w:p>
    <w:p w:rsidR="00CF4041" w:rsidRDefault="005B5A51">
      <w:pPr>
        <w:spacing w:after="0" w:line="240" w:lineRule="auto"/>
        <w:ind w:firstLine="708"/>
      </w:pPr>
      <w:r>
        <w:rPr>
          <w:b/>
          <w:i/>
        </w:rPr>
        <w:t>Событие для выплаты бонуса:</w:t>
      </w:r>
      <w:r>
        <w:t xml:space="preserve"> </w:t>
      </w:r>
    </w:p>
    <w:p w:rsidR="00CF4041" w:rsidRDefault="00CF4041">
      <w:pPr>
        <w:spacing w:after="0" w:line="240" w:lineRule="auto"/>
        <w:ind w:firstLine="0"/>
        <w:rPr>
          <w:b/>
          <w:u w:val="single"/>
        </w:rPr>
      </w:pPr>
    </w:p>
    <w:p w:rsidR="00CF4041" w:rsidRDefault="005B5A51">
      <w:pPr>
        <w:numPr>
          <w:ilvl w:val="0"/>
          <w:numId w:val="21"/>
        </w:numPr>
        <w:spacing w:after="0" w:line="240" w:lineRule="auto"/>
        <w:ind w:left="708"/>
      </w:pPr>
      <w:r>
        <w:rPr>
          <w:b/>
          <w:u w:val="single"/>
        </w:rPr>
        <w:t>Сетевой бонус.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5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бонуса) также инициирует расчет Сетевого бонуса вышестоящим, начиная с пользователя, которому рассчитывался Бонус за приглашение с этой покупки (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2</w:t>
      </w:r>
      <w:r>
        <w:t>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(28% - 20%) = 8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сумма покупки, с которой был рассчитан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 с данной покупки</w:t>
      </w:r>
      <w:r>
        <w:rPr>
          <w:i/>
        </w:rPr>
        <w:br/>
      </w:r>
      <w:r>
        <w:rPr>
          <w:b/>
          <w:i/>
        </w:rPr>
        <w:t>28%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2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2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 xml:space="preserve">20% -  </w:t>
      </w:r>
      <w:r>
        <w:rPr>
          <w:i/>
        </w:rPr>
        <w:t xml:space="preserve">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5 </w:t>
      </w:r>
      <w:r>
        <w:rPr>
          <w:i/>
        </w:rPr>
        <w:t xml:space="preserve">(при расчете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5 </w:t>
      </w:r>
      <w:r>
        <w:rPr>
          <w:i/>
        </w:rPr>
        <w:t>с данной покупки)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Расчет Сетевого бонуса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 (ближайший вышестоящий для </w:t>
      </w:r>
      <w:proofErr w:type="spellStart"/>
      <w:r>
        <w:t>User</w:t>
      </w:r>
      <w:proofErr w:type="spellEnd"/>
      <w:r>
        <w:t xml:space="preserve"> 2, который может получить данный бонус):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33% - (20 PV + 0 PV + 8 PV) = 5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вся сумма покупки</w:t>
      </w:r>
      <w:r>
        <w:rPr>
          <w:i/>
        </w:rPr>
        <w:br/>
      </w:r>
      <w:r>
        <w:rPr>
          <w:b/>
          <w:i/>
        </w:rPr>
        <w:t>33%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1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1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b/>
          <w:i/>
        </w:rPr>
      </w:pPr>
      <w:r>
        <w:rPr>
          <w:b/>
          <w:i/>
        </w:rPr>
        <w:t xml:space="preserve">(20 PV + 0 PV + 8 PV) -  </w:t>
      </w:r>
      <w:r>
        <w:rPr>
          <w:i/>
        </w:rPr>
        <w:t xml:space="preserve">сумма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бонуса, Бонуса за приглашение и Сетевого бонуса, которые уже были выплачены с этой покупки.</w:t>
      </w: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далее происходит расчет для ближайшего вышестоящего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, который может получить данный бонус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>, и т. д. Расчет останавливается на пользователе, для которого рассчитанный размер Сетевого бонуса равен 0.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numPr>
          <w:ilvl w:val="0"/>
          <w:numId w:val="21"/>
        </w:numPr>
        <w:spacing w:after="0" w:line="240" w:lineRule="auto"/>
        <w:ind w:left="708"/>
      </w:pPr>
      <w:r>
        <w:rPr>
          <w:b/>
          <w:u w:val="single"/>
        </w:rPr>
        <w:t>Сетевой бонус.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6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бонуса)</w:t>
      </w:r>
      <w:r>
        <w:rPr>
          <w:b/>
        </w:rPr>
        <w:t xml:space="preserve"> </w:t>
      </w:r>
      <w:r>
        <w:t>также инициирует расчет Сетевого бонуса вышестоящим, начиная с пользователя, которому рассчитывался Бонус за приглашение с этой покупки (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2</w:t>
      </w:r>
      <w:r>
        <w:t>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50 PV * (28% - 20%) = 4 PV</w:t>
      </w:r>
      <w:r>
        <w:rPr>
          <w:i/>
        </w:rPr>
        <w:t>, где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50 PV</w:t>
      </w:r>
      <w:r>
        <w:rPr>
          <w:i/>
        </w:rPr>
        <w:t xml:space="preserve"> - сумма покупки, с которой был рассчитан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 с данной покупки</w:t>
      </w:r>
      <w:r>
        <w:rPr>
          <w:i/>
        </w:rPr>
        <w:br/>
      </w:r>
      <w:r>
        <w:rPr>
          <w:b/>
          <w:i/>
        </w:rPr>
        <w:t>28%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2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2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 xml:space="preserve">20% -  </w:t>
      </w:r>
      <w:r>
        <w:rPr>
          <w:i/>
        </w:rPr>
        <w:t xml:space="preserve">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6 </w:t>
      </w:r>
      <w:r>
        <w:rPr>
          <w:i/>
        </w:rPr>
        <w:t xml:space="preserve">(при расчете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6 </w:t>
      </w:r>
      <w:r>
        <w:rPr>
          <w:i/>
        </w:rPr>
        <w:t>с данной покупки)</w:t>
      </w:r>
    </w:p>
    <w:p w:rsidR="00CF4041" w:rsidRDefault="005B5A51">
      <w:pPr>
        <w:spacing w:after="0" w:line="240" w:lineRule="auto"/>
        <w:ind w:left="720" w:firstLine="0"/>
        <w:jc w:val="center"/>
        <w:rPr>
          <w:b/>
          <w:i/>
        </w:rPr>
      </w:pPr>
      <w:r>
        <w:rPr>
          <w:b/>
          <w:i/>
        </w:rPr>
        <w:t xml:space="preserve"> </w:t>
      </w: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Расчет Сетевого бонуса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 (ближайший вышестоящий для </w:t>
      </w:r>
      <w:proofErr w:type="spellStart"/>
      <w:r>
        <w:t>User</w:t>
      </w:r>
      <w:proofErr w:type="spellEnd"/>
      <w:r>
        <w:t xml:space="preserve"> 2, который может получить данный бонус):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33% - (10 PV + 14 PV + 4 PV) = 5 PV</w:t>
      </w:r>
      <w:r>
        <w:rPr>
          <w:i/>
        </w:rPr>
        <w:t>,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вся сумма покупки</w:t>
      </w:r>
      <w:r>
        <w:rPr>
          <w:i/>
        </w:rPr>
        <w:br/>
      </w:r>
      <w:r>
        <w:rPr>
          <w:b/>
          <w:i/>
        </w:rPr>
        <w:t>33%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1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1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b/>
          <w:i/>
        </w:rPr>
      </w:pPr>
      <w:r>
        <w:rPr>
          <w:b/>
          <w:i/>
        </w:rPr>
        <w:t xml:space="preserve">(10 PV + 14 PV + 4 PV) -  </w:t>
      </w:r>
      <w:r>
        <w:rPr>
          <w:i/>
        </w:rPr>
        <w:t xml:space="preserve">сумма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бонуса, Бонуса за приглашение и Сетевого бонуса, которые уже были выплачены с этой покупки.</w:t>
      </w: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далее происходит расчет для ближайшего вышестоящего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, который может получить данный бонус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>, и т. д. Расчет останавливается на пользователе, для которого рассчитанный размер Сетевого бонуса равен 0.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numPr>
          <w:ilvl w:val="0"/>
          <w:numId w:val="21"/>
        </w:numPr>
        <w:spacing w:after="0" w:line="240" w:lineRule="auto"/>
        <w:ind w:left="708"/>
      </w:pPr>
      <w:r>
        <w:rPr>
          <w:b/>
          <w:u w:val="single"/>
        </w:rPr>
        <w:t>Сетевой бонус.</w:t>
      </w: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Покупка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8 </w:t>
      </w:r>
      <w:r>
        <w:t xml:space="preserve">на 100 PV (см. пример </w:t>
      </w:r>
      <w:proofErr w:type="spellStart"/>
      <w:r>
        <w:t>Кэшбэк</w:t>
      </w:r>
      <w:proofErr w:type="spellEnd"/>
      <w:r>
        <w:t xml:space="preserve"> бонуса)</w:t>
      </w:r>
      <w:r>
        <w:rPr>
          <w:b/>
        </w:rPr>
        <w:t xml:space="preserve"> </w:t>
      </w:r>
      <w:r>
        <w:t>также инициирует расчет Сетевого бонуса вышестоящим, начиная с пользователя, которому рассчитывался Бонус за приглашение с этой покупки (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3</w:t>
      </w:r>
      <w:r>
        <w:t>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0 PV * (28% - 0%) = 0 PV</w:t>
      </w:r>
      <w:r>
        <w:rPr>
          <w:i/>
        </w:rPr>
        <w:t>, где</w:t>
      </w:r>
    </w:p>
    <w:p w:rsidR="00CF4041" w:rsidRDefault="00CF4041">
      <w:pPr>
        <w:spacing w:after="0" w:line="240" w:lineRule="auto"/>
        <w:ind w:left="720" w:firstLine="0"/>
        <w:jc w:val="center"/>
        <w:rPr>
          <w:i/>
        </w:rPr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0 PV</w:t>
      </w:r>
      <w:r>
        <w:rPr>
          <w:i/>
        </w:rPr>
        <w:t xml:space="preserve"> - сумма покупки, с которой был рассчитан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 с данной покупки</w:t>
      </w:r>
      <w:r>
        <w:rPr>
          <w:i/>
        </w:rPr>
        <w:br/>
      </w:r>
      <w:r>
        <w:rPr>
          <w:b/>
          <w:i/>
        </w:rPr>
        <w:t>28%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3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2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b/>
          <w:i/>
        </w:rPr>
      </w:pPr>
      <w:r>
        <w:rPr>
          <w:b/>
          <w:i/>
        </w:rPr>
        <w:t xml:space="preserve">0% -  </w:t>
      </w:r>
      <w:r>
        <w:rPr>
          <w:i/>
        </w:rPr>
        <w:t xml:space="preserve">% для ранга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8 </w:t>
      </w:r>
      <w:r>
        <w:rPr>
          <w:i/>
        </w:rPr>
        <w:t xml:space="preserve">(при расчете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8 </w:t>
      </w:r>
      <w:r>
        <w:rPr>
          <w:i/>
        </w:rPr>
        <w:t>с данной покупки)</w:t>
      </w:r>
      <w:r>
        <w:rPr>
          <w:b/>
          <w:i/>
        </w:rPr>
        <w:t xml:space="preserve"> </w:t>
      </w:r>
    </w:p>
    <w:p w:rsidR="00CF4041" w:rsidRDefault="00CF4041">
      <w:pPr>
        <w:spacing w:after="0" w:line="240" w:lineRule="auto"/>
        <w:ind w:left="720" w:firstLine="0"/>
        <w:jc w:val="center"/>
        <w:rPr>
          <w:b/>
          <w:i/>
        </w:rPr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Расчет Сетевого бонуса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 (ближайший вышестоящий для </w:t>
      </w:r>
      <w:proofErr w:type="spellStart"/>
      <w:r>
        <w:t>User</w:t>
      </w:r>
      <w:proofErr w:type="spellEnd"/>
      <w:r>
        <w:t xml:space="preserve"> 2, который может получить данный бонус):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b/>
          <w:i/>
        </w:rPr>
        <w:t>100 PV * 33% - (0 PV + 28 PV + 0 PV) = 5 PV,</w:t>
      </w:r>
      <w:r>
        <w:rPr>
          <w:i/>
        </w:rPr>
        <w:t xml:space="preserve"> где</w:t>
      </w:r>
    </w:p>
    <w:p w:rsidR="00CF4041" w:rsidRDefault="005B5A51">
      <w:pPr>
        <w:spacing w:after="0" w:line="240" w:lineRule="auto"/>
        <w:ind w:left="720" w:firstLine="0"/>
        <w:jc w:val="center"/>
        <w:rPr>
          <w:i/>
        </w:rPr>
      </w:pPr>
      <w:r>
        <w:rPr>
          <w:i/>
        </w:rPr>
        <w:br/>
      </w:r>
      <w:r>
        <w:rPr>
          <w:b/>
          <w:i/>
        </w:rPr>
        <w:t>100 PV</w:t>
      </w:r>
      <w:r>
        <w:rPr>
          <w:i/>
        </w:rPr>
        <w:t xml:space="preserve"> - вся сумма покупки</w:t>
      </w:r>
      <w:r>
        <w:rPr>
          <w:i/>
        </w:rPr>
        <w:br/>
      </w:r>
      <w:r>
        <w:rPr>
          <w:b/>
          <w:i/>
        </w:rPr>
        <w:t>33%</w:t>
      </w:r>
      <w:r>
        <w:rPr>
          <w:i/>
        </w:rPr>
        <w:t xml:space="preserve"> - % для </w:t>
      </w:r>
      <w:proofErr w:type="spellStart"/>
      <w:r>
        <w:rPr>
          <w:b/>
          <w:i/>
        </w:rPr>
        <w:t>User</w:t>
      </w:r>
      <w:proofErr w:type="spellEnd"/>
      <w:r>
        <w:rPr>
          <w:b/>
          <w:i/>
        </w:rPr>
        <w:t xml:space="preserve"> 1 </w:t>
      </w:r>
      <w:r>
        <w:rPr>
          <w:i/>
        </w:rPr>
        <w:t>(</w:t>
      </w:r>
      <w:r>
        <w:rPr>
          <w:b/>
          <w:i/>
          <w:highlight w:val="green"/>
        </w:rPr>
        <w:t xml:space="preserve">% по которому получает данный бонус </w:t>
      </w:r>
      <w:proofErr w:type="spellStart"/>
      <w:r>
        <w:rPr>
          <w:b/>
          <w:i/>
          <w:highlight w:val="green"/>
        </w:rPr>
        <w:t>User</w:t>
      </w:r>
      <w:proofErr w:type="spellEnd"/>
      <w:r>
        <w:rPr>
          <w:b/>
          <w:i/>
          <w:highlight w:val="green"/>
        </w:rPr>
        <w:t xml:space="preserve"> 1</w:t>
      </w:r>
      <w:r>
        <w:rPr>
          <w:i/>
        </w:rPr>
        <w:t>)</w:t>
      </w:r>
    </w:p>
    <w:p w:rsidR="00CF4041" w:rsidRDefault="005B5A51">
      <w:pPr>
        <w:spacing w:after="0" w:line="240" w:lineRule="auto"/>
        <w:ind w:left="720" w:firstLine="0"/>
        <w:jc w:val="center"/>
        <w:rPr>
          <w:b/>
          <w:i/>
        </w:rPr>
      </w:pPr>
      <w:r>
        <w:rPr>
          <w:b/>
          <w:i/>
        </w:rPr>
        <w:lastRenderedPageBreak/>
        <w:t xml:space="preserve">(0 PV + 28 PV + 0 PV) -  </w:t>
      </w:r>
      <w:r>
        <w:rPr>
          <w:i/>
        </w:rPr>
        <w:t xml:space="preserve">сумма </w:t>
      </w:r>
      <w:proofErr w:type="spellStart"/>
      <w:r>
        <w:rPr>
          <w:i/>
        </w:rPr>
        <w:t>Кэшбэк</w:t>
      </w:r>
      <w:proofErr w:type="spellEnd"/>
      <w:r>
        <w:rPr>
          <w:i/>
        </w:rPr>
        <w:t xml:space="preserve"> бонуса, Бонуса за приглашение и Сетевого бонуса, которые уже были выплачены с этой покупки.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left"/>
      </w:pPr>
      <w:r>
        <w:t xml:space="preserve">далее происходит расчет для ближайшего вышестоящего для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 xml:space="preserve">, который может получить данный бонус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1</w:t>
      </w:r>
      <w:r>
        <w:t>, и т. д. Расчет останавливается на пользователе, для которого рассчитанный размер Сетевого бонуса равен 0.</w:t>
      </w:r>
    </w:p>
    <w:p w:rsidR="00CF4041" w:rsidRDefault="00CF4041">
      <w:pPr>
        <w:spacing w:after="0" w:line="240" w:lineRule="auto"/>
        <w:ind w:left="720" w:firstLine="0"/>
        <w:jc w:val="left"/>
      </w:pPr>
    </w:p>
    <w:p w:rsidR="00CF4041" w:rsidRDefault="005B5A51">
      <w:pPr>
        <w:spacing w:after="0" w:line="240" w:lineRule="auto"/>
        <w:ind w:left="720" w:firstLine="0"/>
        <w:jc w:val="left"/>
      </w:pPr>
      <w:r>
        <w:rPr>
          <w:b/>
        </w:rPr>
        <w:t xml:space="preserve">Расчет и выплата Сетевого бонуса происходит по факту завершения месяца (после определения ранга). Выплата происходит одной транзакцией (сумма всех расчетов за месяц). Из суммы Сетевого бонуса за месяц выплачивается </w:t>
      </w:r>
      <w:proofErr w:type="spellStart"/>
      <w:r>
        <w:rPr>
          <w:b/>
        </w:rPr>
        <w:t>Матчинг</w:t>
      </w:r>
      <w:proofErr w:type="spellEnd"/>
      <w:r>
        <w:rPr>
          <w:b/>
        </w:rPr>
        <w:t xml:space="preserve"> бонус.</w:t>
      </w:r>
    </w:p>
    <w:p w:rsidR="00CF4041" w:rsidRDefault="00CF4041">
      <w:pPr>
        <w:spacing w:after="0"/>
        <w:ind w:left="566" w:firstLine="0"/>
        <w:jc w:val="left"/>
      </w:pPr>
    </w:p>
    <w:p w:rsidR="00CF4041" w:rsidRDefault="005B5A51">
      <w:pPr>
        <w:pStyle w:val="4"/>
        <w:spacing w:before="240"/>
        <w:ind w:left="1287" w:firstLine="0"/>
      </w:pPr>
      <w:bookmarkStart w:id="35" w:name="_heading=h.2jxsxqh" w:colFirst="0" w:colLast="0"/>
      <w:bookmarkEnd w:id="35"/>
      <w:r>
        <w:t xml:space="preserve">1.13.4 </w:t>
      </w:r>
      <w:proofErr w:type="spellStart"/>
      <w:r>
        <w:t>Матчинг</w:t>
      </w:r>
      <w:proofErr w:type="spellEnd"/>
      <w:r>
        <w:t xml:space="preserve"> бонус</w:t>
      </w:r>
    </w:p>
    <w:tbl>
      <w:tblPr>
        <w:tblStyle w:val="afffffc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proofErr w:type="spellStart"/>
            <w:r>
              <w:t>Матчинг</w:t>
            </w:r>
            <w:proofErr w:type="spellEnd"/>
            <w:r>
              <w:t xml:space="preserve"> бонус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Назначение (общее описание)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jc w:val="left"/>
            </w:pPr>
            <w:r>
              <w:t>бонус за наставничество. Бонус платится с учетом компрессии по активности.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в ранге Мастер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кого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jc w:val="left"/>
            </w:pPr>
            <w:r>
              <w:t xml:space="preserve">с доходов от </w:t>
            </w:r>
            <w:r>
              <w:rPr>
                <w:highlight w:val="red"/>
              </w:rPr>
              <w:t xml:space="preserve">Структурного </w:t>
            </w:r>
            <w:r>
              <w:rPr>
                <w:highlight w:val="yellow"/>
              </w:rPr>
              <w:t xml:space="preserve">Сетевого </w:t>
            </w:r>
            <w:r>
              <w:t xml:space="preserve">бонуса нижестоящих в структуре пользователя, который выполнил активность (компрессия по активности) </w:t>
            </w:r>
            <w:r>
              <w:rPr>
                <w:highlight w:val="yellow"/>
              </w:rPr>
              <w:t>и получил Сетевой бонус (компрессия по факту получения нижестоящим Сетевого бонуса).</w:t>
            </w:r>
            <w:r>
              <w:t xml:space="preserve"> 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Для рангов, которые требуют подтверждения (Жемчуг и выше) </w:t>
            </w:r>
            <w:proofErr w:type="spellStart"/>
            <w:r>
              <w:t>матчинг</w:t>
            </w:r>
            <w:proofErr w:type="spellEnd"/>
            <w:r>
              <w:t xml:space="preserve"> бонус выплачивается не по присвоенному рангу, а по подтвержденному. Поэтому, если, </w:t>
            </w:r>
            <w:proofErr w:type="gramStart"/>
            <w:r>
              <w:t>например</w:t>
            </w:r>
            <w:proofErr w:type="gramEnd"/>
            <w:r>
              <w:t xml:space="preserve"> пользователь с присвоенным рангом Сапфир, то он может получать такой бонус по разному проценту (в зависимости от выполнения условий подтверждения по итогам месяца), но не ниже процента для Директора: 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Сапфир (если пользователь выполнил условия для подтверждения Сапфир</w:t>
            </w:r>
            <w:r>
              <w:rPr>
                <w:highlight w:val="green"/>
              </w:rPr>
              <w:t xml:space="preserve"> и выполнил активность для Сапфира или выше)</w:t>
            </w:r>
            <w: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Жемчуг (если пользователь выполнил условия для подтверждения Жемчуга</w:t>
            </w:r>
            <w:r>
              <w:rPr>
                <w:highlight w:val="green"/>
              </w:rPr>
              <w:t xml:space="preserve"> и выполнил активность для Жемчуга или выше</w:t>
            </w:r>
            <w:r>
              <w:t>);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 xml:space="preserve">по проценту для Директор (если пользователь не выполнил условия для подтверждения Жемчуга </w:t>
            </w:r>
            <w:r>
              <w:rPr>
                <w:highlight w:val="green"/>
              </w:rPr>
              <w:t>и выполнил активность для Директора и выше</w:t>
            </w:r>
            <w:r>
              <w:t>)</w:t>
            </w:r>
          </w:p>
          <w:p w:rsidR="00CF4041" w:rsidRDefault="00CF4041">
            <w:pPr>
              <w:spacing w:after="0"/>
              <w:ind w:firstLine="0"/>
              <w:jc w:val="left"/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425"/>
              <w:jc w:val="left"/>
            </w:pPr>
            <w:r>
              <w:t>наличие ранга Мастер и выше;</w:t>
            </w:r>
          </w:p>
          <w:p w:rsidR="00CF4041" w:rsidRDefault="005B5A51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425"/>
              <w:jc w:val="left"/>
            </w:pPr>
            <w:r>
              <w:t>выполненная активность;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рангом Мастер - активность (</w:t>
            </w:r>
            <w:r>
              <w:rPr>
                <w:b/>
                <w:highlight w:val="green"/>
              </w:rPr>
              <w:t>по ЛО и по ОЛГ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для Мастера. В таком случае пользователь данный бонус </w:t>
            </w:r>
            <w:r>
              <w:rPr>
                <w:b/>
                <w:highlight w:val="green"/>
              </w:rPr>
              <w:t>не получает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Мастер. В таком случае пользователь получит данный бонус по % для ранга </w:t>
            </w:r>
            <w:r>
              <w:rPr>
                <w:b/>
                <w:highlight w:val="green"/>
              </w:rPr>
              <w:t>Мастер</w:t>
            </w:r>
            <w:r>
              <w:rPr>
                <w:highlight w:val="green"/>
              </w:rPr>
              <w:t>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рангом Директор - активность (</w:t>
            </w:r>
            <w:r>
              <w:rPr>
                <w:b/>
                <w:highlight w:val="green"/>
              </w:rPr>
              <w:t>по ЛО и по ОЛГ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для Директора. В таком случае пользователь данный бонус </w:t>
            </w:r>
            <w:r>
              <w:rPr>
                <w:b/>
                <w:highlight w:val="green"/>
              </w:rPr>
              <w:t>не получает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Директор. В таком случае пользователь получит данный бонус по % для ранга </w:t>
            </w:r>
            <w:r>
              <w:rPr>
                <w:b/>
                <w:highlight w:val="green"/>
              </w:rPr>
              <w:t>Директор</w:t>
            </w:r>
            <w:r>
              <w:rPr>
                <w:highlight w:val="green"/>
              </w:rPr>
              <w:t>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Для пользователей с присвоенным рангом от Жемчуг и выше - активность </w:t>
            </w:r>
            <w:r>
              <w:rPr>
                <w:b/>
                <w:highlight w:val="green"/>
              </w:rPr>
              <w:t>(по ЛО и ОЛГ)</w:t>
            </w:r>
            <w:r>
              <w:rPr>
                <w:highlight w:val="green"/>
              </w:rPr>
              <w:t xml:space="preserve">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</w:t>
            </w:r>
            <w:r>
              <w:rPr>
                <w:b/>
                <w:highlight w:val="green"/>
              </w:rPr>
              <w:t>(по ЛО и ОЛГ)</w:t>
            </w:r>
            <w:r>
              <w:rPr>
                <w:highlight w:val="green"/>
              </w:rPr>
              <w:t xml:space="preserve"> для присвоенного ранга. </w:t>
            </w:r>
          </w:p>
          <w:p w:rsidR="00CF4041" w:rsidRDefault="005B5A5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  <w:r>
              <w:rPr>
                <w:b/>
                <w:highlight w:val="green"/>
              </w:rPr>
              <w:t>При этом если пользователь выполнил активность (по ЛО и ОЛГ) для Директора - то он получит данный бонус по % для ранга Директор, а если не выполнил - то в таком случае пользователь данный бонус не получает;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>ранга. В таком случае пользователь получит данный бонус: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присвоенный ранг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подтвержденного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более низкий ранг, чем присвоенный ранг</w:t>
            </w:r>
            <w:r>
              <w:rPr>
                <w:highlight w:val="green"/>
              </w:rPr>
              <w:t>;</w:t>
            </w: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</w:p>
          <w:p w:rsidR="00CF4041" w:rsidRDefault="00CF404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Момент начисления бонуса:</w:t>
            </w:r>
          </w:p>
          <w:p w:rsidR="00CF4041" w:rsidRDefault="005B5A51">
            <w:pPr>
              <w:numPr>
                <w:ilvl w:val="0"/>
                <w:numId w:val="36"/>
              </w:numPr>
              <w:spacing w:after="0"/>
              <w:ind w:left="425"/>
            </w:pPr>
            <w:r>
              <w:t>после закрытия периода;</w:t>
            </w:r>
          </w:p>
          <w:p w:rsidR="00CF4041" w:rsidRDefault="005B5A51">
            <w:pPr>
              <w:numPr>
                <w:ilvl w:val="0"/>
                <w:numId w:val="36"/>
              </w:numPr>
              <w:spacing w:after="0"/>
              <w:ind w:left="425"/>
            </w:pPr>
            <w:r>
              <w:t>каждый раз после ввода средств;</w:t>
            </w:r>
          </w:p>
          <w:p w:rsidR="00CF4041" w:rsidRDefault="005B5A51">
            <w:pPr>
              <w:numPr>
                <w:ilvl w:val="0"/>
                <w:numId w:val="36"/>
              </w:numPr>
              <w:spacing w:after="0"/>
              <w:ind w:left="425"/>
            </w:pPr>
            <w:r>
              <w:t>другой вариант.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по факту завершения месячного периода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Размер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jc w:val="left"/>
            </w:pPr>
            <w:r>
              <w:t xml:space="preserve">см. таблицу “Размер </w:t>
            </w:r>
            <w:proofErr w:type="spellStart"/>
            <w:r>
              <w:t>Матчинг</w:t>
            </w:r>
            <w:proofErr w:type="spellEnd"/>
            <w:r>
              <w:t xml:space="preserve"> бонус”</w:t>
            </w: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lastRenderedPageBreak/>
              <w:t>Финансовая операция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«</w:t>
            </w:r>
            <w:proofErr w:type="spellStart"/>
            <w:r>
              <w:t>Матчинг</w:t>
            </w:r>
            <w:proofErr w:type="spellEnd"/>
            <w:r>
              <w:t xml:space="preserve"> бонус»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after="0"/>
        <w:ind w:firstLine="0"/>
        <w:jc w:val="center"/>
        <w:rPr>
          <w:i/>
          <w:sz w:val="22"/>
          <w:szCs w:val="22"/>
        </w:rPr>
      </w:pPr>
    </w:p>
    <w:p w:rsidR="00CF4041" w:rsidRDefault="005B5A51">
      <w:pPr>
        <w:spacing w:after="0"/>
        <w:ind w:firstLine="0"/>
        <w:jc w:val="center"/>
        <w:rPr>
          <w:i/>
        </w:rPr>
      </w:pPr>
      <w:r>
        <w:rPr>
          <w:i/>
          <w:sz w:val="22"/>
          <w:szCs w:val="22"/>
        </w:rPr>
        <w:t>Таблица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i/>
        </w:rPr>
        <w:t xml:space="preserve">“Размер </w:t>
      </w:r>
      <w:proofErr w:type="spellStart"/>
      <w:r>
        <w:t>Матчинг</w:t>
      </w:r>
      <w:proofErr w:type="spellEnd"/>
      <w:r>
        <w:t xml:space="preserve"> бонус</w:t>
      </w:r>
      <w:r>
        <w:rPr>
          <w:i/>
        </w:rPr>
        <w:t>”</w:t>
      </w:r>
    </w:p>
    <w:p w:rsidR="00CF4041" w:rsidRDefault="00CF4041">
      <w:pPr>
        <w:spacing w:after="0"/>
        <w:ind w:firstLine="0"/>
        <w:jc w:val="left"/>
        <w:rPr>
          <w:sz w:val="22"/>
          <w:szCs w:val="22"/>
        </w:rPr>
      </w:pPr>
    </w:p>
    <w:p w:rsidR="00CF4041" w:rsidRDefault="00CF4041">
      <w:pPr>
        <w:spacing w:after="0"/>
        <w:ind w:firstLine="0"/>
        <w:jc w:val="left"/>
        <w:rPr>
          <w:rFonts w:ascii="Arial" w:eastAsia="Arial" w:hAnsi="Arial" w:cs="Arial"/>
        </w:rPr>
      </w:pPr>
    </w:p>
    <w:tbl>
      <w:tblPr>
        <w:tblStyle w:val="afffffd"/>
        <w:tblW w:w="95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2"/>
        <w:gridCol w:w="1101"/>
        <w:gridCol w:w="1101"/>
        <w:gridCol w:w="1101"/>
        <w:gridCol w:w="1101"/>
        <w:gridCol w:w="1101"/>
        <w:gridCol w:w="1101"/>
      </w:tblGrid>
      <w:tr w:rsidR="00CF4041">
        <w:trPr>
          <w:trHeight w:val="440"/>
        </w:trPr>
        <w:tc>
          <w:tcPr>
            <w:tcW w:w="29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br/>
              <w:t>Ранг</w:t>
            </w:r>
          </w:p>
        </w:tc>
        <w:tc>
          <w:tcPr>
            <w:tcW w:w="6606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Процент выплат с поколений глубины</w:t>
            </w:r>
          </w:p>
        </w:tc>
      </w:tr>
      <w:tr w:rsidR="00CF4041">
        <w:trPr>
          <w:trHeight w:val="440"/>
        </w:trPr>
        <w:tc>
          <w:tcPr>
            <w:tcW w:w="29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6</w:t>
            </w: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Мастер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Директор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Жемчуг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Сапфир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Рубин/</w:t>
            </w:r>
            <w:r>
              <w:rPr>
                <w:sz w:val="22"/>
                <w:szCs w:val="22"/>
              </w:rPr>
              <w:t>Рубин*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Изумруд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3%</w:t>
            </w: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Бриллиант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4%</w:t>
            </w: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Тиара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5%</w:t>
            </w:r>
          </w:p>
        </w:tc>
      </w:tr>
      <w:tr w:rsidR="00CF4041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Тиара *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5%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highlight w:val="yellow"/>
              </w:rPr>
              <w:t>5%</w:t>
            </w:r>
          </w:p>
        </w:tc>
      </w:tr>
    </w:tbl>
    <w:p w:rsidR="00CF4041" w:rsidRDefault="00CF4041">
      <w:pPr>
        <w:spacing w:after="0"/>
        <w:ind w:firstLine="0"/>
        <w:jc w:val="left"/>
        <w:rPr>
          <w:sz w:val="22"/>
          <w:szCs w:val="22"/>
        </w:rPr>
      </w:pPr>
    </w:p>
    <w:p w:rsidR="00CF4041" w:rsidRDefault="005B5A51">
      <w:pPr>
        <w:spacing w:after="0"/>
        <w:ind w:firstLine="566"/>
        <w:jc w:val="left"/>
      </w:pPr>
      <w:r>
        <w:t>Дополнительное условие по выплатам Бонуса с обогнавших партнеров в более высоких рангах (</w:t>
      </w:r>
      <w:r>
        <w:rPr>
          <w:highlight w:val="green"/>
        </w:rPr>
        <w:t xml:space="preserve">для </w:t>
      </w:r>
      <w:proofErr w:type="spellStart"/>
      <w:r>
        <w:rPr>
          <w:highlight w:val="green"/>
        </w:rPr>
        <w:t>расчтета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беруться</w:t>
      </w:r>
      <w:proofErr w:type="spellEnd"/>
      <w:r>
        <w:rPr>
          <w:highlight w:val="green"/>
        </w:rPr>
        <w:t xml:space="preserve"> </w:t>
      </w:r>
      <w:r>
        <w:rPr>
          <w:b/>
          <w:highlight w:val="green"/>
        </w:rPr>
        <w:t xml:space="preserve">подтвержденные </w:t>
      </w:r>
      <w:r>
        <w:rPr>
          <w:highlight w:val="green"/>
        </w:rPr>
        <w:t>ранги самого пользователя и ниже стоящих пользователей, с которых выплачивается бонус</w:t>
      </w:r>
      <w:r>
        <w:t>)</w:t>
      </w:r>
    </w:p>
    <w:p w:rsidR="00CF4041" w:rsidRDefault="00CF4041">
      <w:pPr>
        <w:spacing w:after="0"/>
        <w:ind w:firstLine="566"/>
        <w:jc w:val="left"/>
      </w:pPr>
    </w:p>
    <w:p w:rsidR="00CF4041" w:rsidRDefault="005B5A51">
      <w:pPr>
        <w:numPr>
          <w:ilvl w:val="0"/>
          <w:numId w:val="16"/>
        </w:numPr>
        <w:spacing w:after="0"/>
        <w:jc w:val="left"/>
      </w:pPr>
      <w:r>
        <w:t xml:space="preserve">если ранг обогнавшего партнера выше чем на 2 ранга от текущего ранга вышестоящего партнера, то выплачивается 75% от положенной суммы </w:t>
      </w:r>
      <w:proofErr w:type="gramStart"/>
      <w:r>
        <w:t>бонуса  (</w:t>
      </w:r>
      <w:proofErr w:type="gramEnd"/>
      <w:r>
        <w:t>например для ранга Мастер -  ранг Жемчуг);</w:t>
      </w:r>
    </w:p>
    <w:p w:rsidR="00CF4041" w:rsidRDefault="005B5A51">
      <w:pPr>
        <w:numPr>
          <w:ilvl w:val="0"/>
          <w:numId w:val="16"/>
        </w:numPr>
        <w:spacing w:after="0"/>
        <w:jc w:val="left"/>
      </w:pPr>
      <w:r>
        <w:t>если ранг обогнавшего партнера выше чем на 3 ранга от текущего ранга вышестоящего партнера, то выплачивается 50% от положенной суммы бонуса (</w:t>
      </w:r>
      <w:proofErr w:type="gramStart"/>
      <w:r>
        <w:t>например</w:t>
      </w:r>
      <w:proofErr w:type="gramEnd"/>
      <w:r>
        <w:t xml:space="preserve"> для ранга Мастер -  ранг Сапфир);</w:t>
      </w:r>
    </w:p>
    <w:p w:rsidR="00CF4041" w:rsidRDefault="005B5A51">
      <w:pPr>
        <w:numPr>
          <w:ilvl w:val="0"/>
          <w:numId w:val="16"/>
        </w:numPr>
        <w:spacing w:after="0"/>
        <w:jc w:val="left"/>
      </w:pPr>
      <w:r>
        <w:t>если ранг обогнавшего партнера выше чем на 4 ранга от текущего ранга вышестоящего партнера, то выплачивается 25% от положенной суммы бонуса (</w:t>
      </w:r>
      <w:proofErr w:type="gramStart"/>
      <w:r>
        <w:t>например</w:t>
      </w:r>
      <w:proofErr w:type="gramEnd"/>
      <w:r>
        <w:t xml:space="preserve"> для ранга Мастер -  ранг Рубин\Рубин*);</w:t>
      </w:r>
    </w:p>
    <w:p w:rsidR="00CF4041" w:rsidRDefault="005B5A51">
      <w:pPr>
        <w:numPr>
          <w:ilvl w:val="0"/>
          <w:numId w:val="16"/>
        </w:numPr>
        <w:spacing w:after="0"/>
        <w:jc w:val="left"/>
      </w:pPr>
      <w:r>
        <w:t>если ранг обогнавшего партнера выше чем на 5 (или больше) ранга от текущего ранга вышестоящего партнера, то бонус не выплачивается вышестоящему (</w:t>
      </w:r>
      <w:proofErr w:type="gramStart"/>
      <w:r>
        <w:t>например</w:t>
      </w:r>
      <w:proofErr w:type="gramEnd"/>
      <w:r>
        <w:t xml:space="preserve"> для ранга Мастер -  ранг Изумруд).</w:t>
      </w:r>
    </w:p>
    <w:p w:rsidR="00CF4041" w:rsidRDefault="00CF4041">
      <w:pPr>
        <w:spacing w:after="240"/>
        <w:ind w:firstLine="0"/>
        <w:rPr>
          <w:b/>
        </w:rPr>
      </w:pPr>
    </w:p>
    <w:p w:rsidR="00CF4041" w:rsidRDefault="005B5A51">
      <w:pPr>
        <w:spacing w:after="240"/>
        <w:rPr>
          <w:highlight w:val="yellow"/>
        </w:rPr>
      </w:pPr>
      <w:r>
        <w:rPr>
          <w:b/>
          <w:highlight w:val="yellow"/>
        </w:rPr>
        <w:t>Пример:</w:t>
      </w:r>
    </w:p>
    <w:p w:rsidR="00CF4041" w:rsidRDefault="005B5A51">
      <w:pPr>
        <w:spacing w:after="0" w:line="240" w:lineRule="auto"/>
      </w:pPr>
      <w:r>
        <w:t xml:space="preserve">Пользователь 1 имеет ранг Мастер подтвердил свой </w:t>
      </w:r>
      <w:proofErr w:type="gramStart"/>
      <w:r>
        <w:t>ранг  и</w:t>
      </w:r>
      <w:proofErr w:type="gramEnd"/>
      <w:r>
        <w:t xml:space="preserve"> выполнил активность. Поэтому может получить Бонус за руководство с 2 линий (с учетом компрессии).  В структуре Пользователя 1:</w:t>
      </w:r>
    </w:p>
    <w:p w:rsidR="00CF4041" w:rsidRDefault="00CF4041">
      <w:pPr>
        <w:spacing w:after="0" w:line="240" w:lineRule="auto"/>
      </w:pPr>
    </w:p>
    <w:p w:rsidR="00CF4041" w:rsidRDefault="005B5A51">
      <w:pPr>
        <w:spacing w:line="240" w:lineRule="auto"/>
      </w:pPr>
      <w:r>
        <w:rPr>
          <w:u w:val="single"/>
        </w:rPr>
        <w:t>В 1-й линии по отношению к Пользователю 1 находятся пользователи:</w:t>
      </w:r>
    </w:p>
    <w:p w:rsidR="00CF4041" w:rsidRDefault="005B5A51">
      <w:pPr>
        <w:numPr>
          <w:ilvl w:val="0"/>
          <w:numId w:val="33"/>
        </w:numPr>
        <w:spacing w:after="0"/>
      </w:pPr>
      <w:r>
        <w:t>2 - ранг Директор, выполнил активность, доход от Сетевого бонуса составил 90 PV;</w:t>
      </w:r>
    </w:p>
    <w:p w:rsidR="00CF4041" w:rsidRDefault="005B5A51">
      <w:pPr>
        <w:numPr>
          <w:ilvl w:val="0"/>
          <w:numId w:val="33"/>
        </w:numPr>
        <w:spacing w:after="0"/>
      </w:pPr>
      <w:r>
        <w:t>3 - ранг Мастер, выполнил активность, доход от Сетевого бонуса составил 60 PV;</w:t>
      </w:r>
    </w:p>
    <w:p w:rsidR="00CF4041" w:rsidRDefault="005B5A51">
      <w:pPr>
        <w:numPr>
          <w:ilvl w:val="0"/>
          <w:numId w:val="33"/>
        </w:numPr>
        <w:spacing w:after="0"/>
      </w:pPr>
      <w:r>
        <w:t>4 - ранг</w:t>
      </w:r>
      <w:r>
        <w:rPr>
          <w:highlight w:val="yellow"/>
        </w:rPr>
        <w:t xml:space="preserve"> Золотая карта</w:t>
      </w:r>
      <w:r>
        <w:t>, доход от Сетевого бонуса составил 0 PV;</w:t>
      </w:r>
    </w:p>
    <w:p w:rsidR="00CF4041" w:rsidRDefault="005B5A51">
      <w:pPr>
        <w:spacing w:line="240" w:lineRule="auto"/>
      </w:pPr>
      <w:r>
        <w:rPr>
          <w:u w:val="single"/>
        </w:rPr>
        <w:t>Во 2-й линии по отношению к Пользователю 1 находятся пользователи:</w:t>
      </w:r>
    </w:p>
    <w:p w:rsidR="00CF4041" w:rsidRDefault="005B5A51">
      <w:pPr>
        <w:numPr>
          <w:ilvl w:val="0"/>
          <w:numId w:val="33"/>
        </w:numPr>
        <w:spacing w:after="0"/>
      </w:pPr>
      <w:r>
        <w:t>5 - ранг Сапфир, выполнил активность, доход от Сетевого бонуса составил 200 PV;</w:t>
      </w:r>
    </w:p>
    <w:p w:rsidR="00CF4041" w:rsidRDefault="005B5A51">
      <w:pPr>
        <w:numPr>
          <w:ilvl w:val="0"/>
          <w:numId w:val="33"/>
        </w:numPr>
        <w:spacing w:after="0"/>
      </w:pPr>
      <w:r>
        <w:t>6 - ранг Мастер, не выполнил активность, доход от Сетевого бонуса составил 0 PV;</w:t>
      </w:r>
    </w:p>
    <w:p w:rsidR="00CF4041" w:rsidRDefault="005B5A51">
      <w:pPr>
        <w:numPr>
          <w:ilvl w:val="0"/>
          <w:numId w:val="33"/>
        </w:numPr>
        <w:spacing w:after="0"/>
      </w:pPr>
      <w:r>
        <w:t>7 - ранг Золотая карта, выполнил активность, доход от Сетевого бонуса составил 10 PV;</w:t>
      </w:r>
    </w:p>
    <w:p w:rsidR="00CF4041" w:rsidRDefault="005B5A51">
      <w:pPr>
        <w:spacing w:line="240" w:lineRule="auto"/>
      </w:pPr>
      <w:r>
        <w:rPr>
          <w:u w:val="single"/>
        </w:rPr>
        <w:t>В 3-й линии по отношению к Пользователю 1 находятся пользователи:</w:t>
      </w:r>
    </w:p>
    <w:p w:rsidR="00CF4041" w:rsidRDefault="005B5A51">
      <w:pPr>
        <w:numPr>
          <w:ilvl w:val="0"/>
          <w:numId w:val="33"/>
        </w:numPr>
        <w:spacing w:after="0"/>
      </w:pPr>
      <w:r>
        <w:t>8 - ранг Мастер, выполнил активность, доход от Сетевого бонуса составил 60 PV;</w:t>
      </w:r>
    </w:p>
    <w:p w:rsidR="00CF4041" w:rsidRDefault="005B5A51">
      <w:pPr>
        <w:numPr>
          <w:ilvl w:val="0"/>
          <w:numId w:val="33"/>
        </w:numPr>
        <w:spacing w:after="0"/>
      </w:pPr>
      <w:r>
        <w:t>9 - ранг Мастер, выполнил активность, доход от Сетевого бонуса составил 60 PV.</w:t>
      </w:r>
    </w:p>
    <w:p w:rsidR="00CF4041" w:rsidRDefault="005B5A51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038725" cy="2506980"/>
            <wp:effectExtent l="9525" t="9525" r="9525" b="9525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398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069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F4041" w:rsidRDefault="00CF4041">
      <w:pPr>
        <w:jc w:val="center"/>
      </w:pPr>
    </w:p>
    <w:p w:rsidR="00CF4041" w:rsidRDefault="005B5A51">
      <w:r>
        <w:lastRenderedPageBreak/>
        <w:t>Пользователь 1 получит бонус: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2 – получает бонус: 90*10% = 9 PV;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3 – получает бонус: 60*10% = 6 PV;</w:t>
      </w:r>
    </w:p>
    <w:p w:rsidR="00CF4041" w:rsidRDefault="005B5A51">
      <w:pPr>
        <w:numPr>
          <w:ilvl w:val="0"/>
          <w:numId w:val="49"/>
        </w:numPr>
        <w:spacing w:after="0"/>
        <w:rPr>
          <w:highlight w:val="yellow"/>
        </w:rPr>
      </w:pPr>
      <w:r>
        <w:rPr>
          <w:highlight w:val="yellow"/>
        </w:rPr>
        <w:t>с Пользователя 4 – не получает бонус, так как Пользователь 4 не получал Сетевой бонус;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5 – получает бонус: (200*5%)*50% = 5 PV;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6 – не получает бонус, так как Пользователь 6 не выполнил активность;</w:t>
      </w:r>
    </w:p>
    <w:p w:rsidR="00CF4041" w:rsidRDefault="005B5A51">
      <w:pPr>
        <w:numPr>
          <w:ilvl w:val="0"/>
          <w:numId w:val="49"/>
        </w:numPr>
        <w:spacing w:after="0"/>
        <w:rPr>
          <w:highlight w:val="yellow"/>
        </w:rPr>
      </w:pPr>
      <w:r>
        <w:rPr>
          <w:highlight w:val="yellow"/>
        </w:rPr>
        <w:t>с Пользователя 7 – получает бонус (несмотря на то, что это 2 линия, по компрессии (вместо Пользователя 4) Пользователь 7 подпадает под выплату бонуса в размере 10%): 10*10% = 1 PV;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8 – получает бонус (несмотря на то, что это 3 линия, по компрессии (вместо Пользователя 6) Пользователь 8 подпадает под выплату бонуса): 60*5% = 3 PV;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9 – получает бонус (несмотря на то, что это 3 линия, по компрессии (вместо Пользователя 6) Пользователь 9 подпадает под выплату бонуса): 60*5% = 3 PV.</w:t>
      </w:r>
    </w:p>
    <w:p w:rsidR="00CF4041" w:rsidRDefault="005B5A51">
      <w:pPr>
        <w:spacing w:after="0" w:line="240" w:lineRule="auto"/>
        <w:ind w:firstLine="0"/>
      </w:pPr>
      <w:r>
        <w:rPr>
          <w:b/>
        </w:rPr>
        <w:t>Итого:</w:t>
      </w:r>
      <w:r>
        <w:t xml:space="preserve"> 9+6+5+1+3+3 = 27 PV.</w:t>
      </w:r>
    </w:p>
    <w:p w:rsidR="00CF4041" w:rsidRDefault="005B5A51">
      <w:pPr>
        <w:pStyle w:val="4"/>
        <w:spacing w:before="240"/>
        <w:ind w:left="1287" w:firstLine="0"/>
      </w:pPr>
      <w:bookmarkStart w:id="36" w:name="_heading=h.z337ya" w:colFirst="0" w:colLast="0"/>
      <w:bookmarkEnd w:id="36"/>
      <w:r>
        <w:t>1.13.5 Бонус за руководство</w:t>
      </w:r>
    </w:p>
    <w:tbl>
      <w:tblPr>
        <w:tblStyle w:val="afffffe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Бонус за руководство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в ранге VIP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кого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before="200" w:after="0" w:line="240" w:lineRule="auto"/>
              <w:ind w:firstLine="0"/>
              <w:jc w:val="left"/>
            </w:pPr>
            <w:r>
              <w:t>от ОЛГ нижестоящих пользователей в структуре, которые выполнили активность:</w:t>
            </w:r>
          </w:p>
          <w:p w:rsidR="00CF4041" w:rsidRDefault="005B5A51">
            <w:pPr>
              <w:numPr>
                <w:ilvl w:val="0"/>
                <w:numId w:val="50"/>
              </w:numPr>
              <w:spacing w:before="200" w:after="0" w:line="240" w:lineRule="auto"/>
              <w:jc w:val="left"/>
            </w:pPr>
            <w:r>
              <w:t>для ранга VIP - с ОЛГ нижестоящих только в ранге VIP;</w:t>
            </w:r>
          </w:p>
          <w:p w:rsidR="00CF4041" w:rsidRDefault="005B5A51">
            <w:pPr>
              <w:numPr>
                <w:ilvl w:val="0"/>
                <w:numId w:val="50"/>
              </w:numPr>
              <w:spacing w:after="0" w:line="240" w:lineRule="auto"/>
              <w:jc w:val="left"/>
            </w:pPr>
            <w:r>
              <w:t>для ранга Менеджер - с ОЛГ нижестоящих только в ранге Менеджер;</w:t>
            </w:r>
          </w:p>
          <w:p w:rsidR="00CF4041" w:rsidRDefault="005B5A51">
            <w:pPr>
              <w:numPr>
                <w:ilvl w:val="0"/>
                <w:numId w:val="50"/>
              </w:numPr>
              <w:spacing w:after="0" w:line="240" w:lineRule="auto"/>
              <w:jc w:val="left"/>
            </w:pPr>
            <w:r>
              <w:t>для ранга Мастер - с ОЛГ нижестоящих только в ранге Мастер;</w:t>
            </w:r>
          </w:p>
          <w:p w:rsidR="00CF4041" w:rsidRDefault="00CF4041">
            <w:pPr>
              <w:spacing w:after="0" w:line="240" w:lineRule="auto"/>
              <w:ind w:firstLine="0"/>
              <w:jc w:val="left"/>
              <w:rPr>
                <w:highlight w:val="yellow"/>
              </w:rPr>
            </w:pPr>
          </w:p>
          <w:p w:rsidR="00CF4041" w:rsidRDefault="005B5A51">
            <w:pPr>
              <w:spacing w:after="0" w:line="240" w:lineRule="auto"/>
              <w:ind w:firstLine="0"/>
              <w:jc w:val="left"/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Если  в</w:t>
            </w:r>
            <w:proofErr w:type="gramEnd"/>
            <w:r>
              <w:rPr>
                <w:highlight w:val="yellow"/>
              </w:rPr>
              <w:t xml:space="preserve"> ветке есть нижестоящий рангом выше - всех пользователей в равных рангах ниже такого нижестоящего из расчета исключаем.</w:t>
            </w:r>
          </w:p>
          <w:p w:rsidR="00CF4041" w:rsidRDefault="00CF4041">
            <w:pPr>
              <w:spacing w:after="0" w:line="240" w:lineRule="auto"/>
              <w:ind w:firstLine="0"/>
              <w:jc w:val="left"/>
              <w:rPr>
                <w:highlight w:val="yellow"/>
              </w:rPr>
            </w:pPr>
          </w:p>
          <w:p w:rsidR="00CF4041" w:rsidRDefault="005B5A51">
            <w:pPr>
              <w:spacing w:after="0"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Вышеописанное применяется только для рангов VIP, Менеджер и Мастер, а для Директора (и выше) - </w:t>
            </w:r>
            <w:r>
              <w:rPr>
                <w:b/>
                <w:highlight w:val="yellow"/>
              </w:rPr>
              <w:t xml:space="preserve">не </w:t>
            </w:r>
            <w:r>
              <w:rPr>
                <w:highlight w:val="yellow"/>
              </w:rPr>
              <w:t>применяется.</w:t>
            </w:r>
          </w:p>
          <w:p w:rsidR="00CF4041" w:rsidRDefault="00CF4041">
            <w:pPr>
              <w:spacing w:after="0" w:line="240" w:lineRule="auto"/>
              <w:ind w:firstLine="0"/>
              <w:jc w:val="left"/>
              <w:rPr>
                <w:highlight w:val="yellow"/>
              </w:rPr>
            </w:pPr>
          </w:p>
          <w:p w:rsidR="00CF4041" w:rsidRDefault="005B5A51">
            <w:pPr>
              <w:spacing w:after="0" w:line="240" w:lineRule="auto"/>
              <w:ind w:firstLine="0"/>
              <w:jc w:val="lef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Пример.</w:t>
            </w:r>
          </w:p>
          <w:p w:rsidR="00CF4041" w:rsidRDefault="005B5A51">
            <w:pPr>
              <w:spacing w:after="0" w:line="240" w:lineRule="auto"/>
              <w:ind w:firstLine="0"/>
              <w:jc w:val="left"/>
            </w:pPr>
            <w:r>
              <w:rPr>
                <w:highlight w:val="yellow"/>
              </w:rPr>
              <w:t>На первой линии Мастера 1 находится Директор. А в первой линии Директора находится Мастер 2. А в первой линии Мастера 2 находится Мастер 3.</w:t>
            </w:r>
            <w:r>
              <w:rPr>
                <w:highlight w:val="yellow"/>
              </w:rPr>
              <w:br/>
            </w:r>
            <w:r>
              <w:rPr>
                <w:highlight w:val="yellow"/>
              </w:rPr>
              <w:br/>
              <w:t>Мастер 1 не получит данный бонус с ОЛГ Мастера 2 и Мастера 3, так как они находятся в структуре Директора.</w:t>
            </w:r>
            <w:r>
              <w:rPr>
                <w:highlight w:val="yellow"/>
              </w:rPr>
              <w:br/>
            </w:r>
          </w:p>
          <w:p w:rsidR="00CF4041" w:rsidRDefault="00CF4041">
            <w:pPr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numPr>
                <w:ilvl w:val="0"/>
                <w:numId w:val="50"/>
              </w:numPr>
              <w:spacing w:after="0" w:line="240" w:lineRule="auto"/>
              <w:jc w:val="left"/>
            </w:pPr>
            <w:r>
              <w:t>для ранга Директор, Жемчуг, Сапфир, Рубин, Рубин*, Изумруд, Бриллиант, Тиара, Тиара * - с ОЛГ нижестоящих в ранге Директор или выше;</w:t>
            </w:r>
          </w:p>
          <w:p w:rsidR="00CF4041" w:rsidRDefault="00CF4041">
            <w:pPr>
              <w:spacing w:after="0" w:line="240" w:lineRule="auto"/>
              <w:ind w:firstLine="0"/>
              <w:jc w:val="left"/>
            </w:pPr>
          </w:p>
          <w:p w:rsidR="00CF4041" w:rsidRDefault="00CF4041">
            <w:pPr>
              <w:spacing w:after="0" w:line="240" w:lineRule="auto"/>
              <w:ind w:firstLine="0"/>
              <w:jc w:val="left"/>
            </w:pP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 xml:space="preserve">наличие роли Партнер, наличие </w:t>
            </w:r>
            <w:proofErr w:type="gramStart"/>
            <w:r>
              <w:t>ранга  VIP</w:t>
            </w:r>
            <w:proofErr w:type="gramEnd"/>
            <w:r>
              <w:t xml:space="preserve"> и выше</w:t>
            </w:r>
          </w:p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>наличие выполненной активности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Для рангов, которые требуют подтверждения (Жемчуг и </w:t>
            </w:r>
            <w:proofErr w:type="gramStart"/>
            <w:r>
              <w:t>выше)  бонус</w:t>
            </w:r>
            <w:proofErr w:type="gramEnd"/>
            <w:r>
              <w:t xml:space="preserve"> за руководство выплачиваются не по присвоенному рангу, а по подтвержденному. Поэтому, если, </w:t>
            </w:r>
            <w:proofErr w:type="gramStart"/>
            <w:r>
              <w:t>например</w:t>
            </w:r>
            <w:proofErr w:type="gramEnd"/>
            <w:r>
              <w:t xml:space="preserve"> пользователь с присвоенным рангом Сапфир, то он может получать такие бонусы по разному проценту (в зависимости от выполнения условий подтверждения по итогам месяца), но не ниже процента для Директора: 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Сапфир (если пользователь выполнил условия для подтверждения Сапфир</w:t>
            </w:r>
            <w:r>
              <w:rPr>
                <w:highlight w:val="green"/>
              </w:rPr>
              <w:t xml:space="preserve"> и выполнил активность для Сапфира или выше)</w:t>
            </w:r>
            <w: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>по проценту для Жемчуг (если пользователь выполнил условия для подтверждения Жемчуга</w:t>
            </w:r>
            <w:r>
              <w:rPr>
                <w:highlight w:val="green"/>
              </w:rPr>
              <w:t xml:space="preserve"> и выполнил активность для Жемчуга или выше</w:t>
            </w:r>
            <w:r>
              <w:t>);</w:t>
            </w:r>
          </w:p>
          <w:p w:rsidR="00CF4041" w:rsidRDefault="005B5A51">
            <w:pPr>
              <w:widowControl w:val="0"/>
              <w:numPr>
                <w:ilvl w:val="0"/>
                <w:numId w:val="44"/>
              </w:numPr>
              <w:spacing w:after="0" w:line="240" w:lineRule="auto"/>
              <w:jc w:val="left"/>
            </w:pPr>
            <w:r>
              <w:t xml:space="preserve">по проценту для Директор (если пользователь не выполнил условия для подтверждения Жемчуга </w:t>
            </w:r>
            <w:r>
              <w:rPr>
                <w:highlight w:val="green"/>
              </w:rPr>
              <w:t>и выполнил активность для Директора и выше</w:t>
            </w:r>
            <w:r>
              <w:t>)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пользователя с присвоенным рангом от VIP и до Менеджер - активность (</w:t>
            </w:r>
            <w:r>
              <w:rPr>
                <w:b/>
                <w:highlight w:val="green"/>
              </w:rPr>
              <w:t>по ЛО и по ОЛГ)</w:t>
            </w:r>
            <w:r>
              <w:rPr>
                <w:highlight w:val="green"/>
              </w:rPr>
              <w:t xml:space="preserve"> всегда выполнена для присвоенного ранга пользователя.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рангом Мастер - активность (</w:t>
            </w:r>
            <w:r>
              <w:rPr>
                <w:b/>
                <w:highlight w:val="green"/>
              </w:rPr>
              <w:t>по ЛО и по ОЛГ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для Мастера. В таком случае пользователь данный бонус </w:t>
            </w:r>
            <w:r>
              <w:rPr>
                <w:b/>
                <w:highlight w:val="green"/>
              </w:rPr>
              <w:t>не получает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Мастер. В таком случае </w:t>
            </w:r>
            <w:r>
              <w:rPr>
                <w:highlight w:val="green"/>
              </w:rPr>
              <w:lastRenderedPageBreak/>
              <w:t xml:space="preserve">пользователь получит данный бонус по % для ранга </w:t>
            </w:r>
            <w:r>
              <w:rPr>
                <w:b/>
                <w:highlight w:val="green"/>
              </w:rPr>
              <w:t>Мастер</w:t>
            </w:r>
            <w:r>
              <w:rPr>
                <w:highlight w:val="green"/>
              </w:rPr>
              <w:t>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>Для пользователей с рангом Директор - активность (</w:t>
            </w:r>
            <w:r>
              <w:rPr>
                <w:b/>
                <w:highlight w:val="green"/>
              </w:rPr>
              <w:t>по ЛО и по ОЛГ</w:t>
            </w:r>
            <w:r>
              <w:rPr>
                <w:highlight w:val="green"/>
              </w:rPr>
              <w:t xml:space="preserve">)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для Директора. В таком случае пользователь данный бонус </w:t>
            </w:r>
            <w:r>
              <w:rPr>
                <w:b/>
                <w:highlight w:val="green"/>
              </w:rPr>
              <w:t>не получает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ранга Директор. В таком случае пользователь получит данный бонус по % для ранга </w:t>
            </w:r>
            <w:r>
              <w:rPr>
                <w:b/>
                <w:highlight w:val="green"/>
              </w:rPr>
              <w:t>Директор</w:t>
            </w:r>
            <w:r>
              <w:rPr>
                <w:highlight w:val="green"/>
              </w:rPr>
              <w:t>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Для пользователей с присвоенным рангом от Жемчуг и выше - активность </w:t>
            </w:r>
            <w:r>
              <w:rPr>
                <w:b/>
                <w:highlight w:val="green"/>
              </w:rPr>
              <w:t>(по ЛО и ОЛГ)</w:t>
            </w:r>
            <w:r>
              <w:rPr>
                <w:highlight w:val="green"/>
              </w:rPr>
              <w:t xml:space="preserve"> может быть: 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не выполнена - если пользователь не выполнил требования активности </w:t>
            </w:r>
            <w:r>
              <w:rPr>
                <w:b/>
                <w:highlight w:val="green"/>
              </w:rPr>
              <w:t>(по ЛО и ОЛГ)</w:t>
            </w:r>
            <w:r>
              <w:rPr>
                <w:highlight w:val="green"/>
              </w:rPr>
              <w:t xml:space="preserve"> для присвоенного ранга. </w:t>
            </w:r>
          </w:p>
          <w:p w:rsidR="00CF4041" w:rsidRDefault="005B5A51">
            <w:pPr>
              <w:widowControl w:val="0"/>
              <w:spacing w:after="0" w:line="240" w:lineRule="auto"/>
              <w:ind w:left="720" w:firstLine="0"/>
              <w:jc w:val="left"/>
              <w:rPr>
                <w:highlight w:val="green"/>
              </w:rPr>
            </w:pPr>
            <w:r>
              <w:rPr>
                <w:b/>
                <w:highlight w:val="green"/>
              </w:rPr>
              <w:t>При этом если пользователь выполнил активность (по ЛО и ОЛГ) для Директора - то он получит данный бонус по % для ранга Директор, а если не выполнил - то в таком случае пользователь данный бонус не получает;</w:t>
            </w:r>
          </w:p>
          <w:p w:rsidR="00CF4041" w:rsidRDefault="005B5A51">
            <w:pPr>
              <w:widowControl w:val="0"/>
              <w:numPr>
                <w:ilvl w:val="0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выполнена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>ранга. В таком случае пользователь получит данный бонус: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присвоенного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присвоенный ранг</w:t>
            </w:r>
            <w:r>
              <w:rPr>
                <w:highlight w:val="green"/>
              </w:rPr>
              <w:t>;</w:t>
            </w:r>
          </w:p>
          <w:p w:rsidR="00CF4041" w:rsidRDefault="005B5A51">
            <w:pPr>
              <w:widowControl w:val="0"/>
              <w:numPr>
                <w:ilvl w:val="1"/>
                <w:numId w:val="18"/>
              </w:numPr>
              <w:spacing w:after="0" w:line="240" w:lineRule="auto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по % для </w:t>
            </w:r>
            <w:r>
              <w:rPr>
                <w:b/>
                <w:highlight w:val="green"/>
              </w:rPr>
              <w:t xml:space="preserve">подтвержденного </w:t>
            </w:r>
            <w:r>
              <w:rPr>
                <w:highlight w:val="green"/>
              </w:rPr>
              <w:t xml:space="preserve">ранга, если пользователь </w:t>
            </w:r>
            <w:r>
              <w:rPr>
                <w:b/>
                <w:highlight w:val="green"/>
              </w:rPr>
              <w:t>подтвердил более низкий ранг, чем присвоенный ранг</w:t>
            </w:r>
            <w:r>
              <w:rPr>
                <w:highlight w:val="green"/>
              </w:rPr>
              <w:t>;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Момент начисления бонуса: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после закрытия периода;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каждый раз после ввода средств;</w:t>
            </w:r>
          </w:p>
          <w:p w:rsidR="00CF4041" w:rsidRDefault="005B5A51">
            <w:pPr>
              <w:numPr>
                <w:ilvl w:val="0"/>
                <w:numId w:val="43"/>
              </w:numPr>
              <w:spacing w:after="0"/>
              <w:ind w:left="425"/>
            </w:pPr>
            <w:r>
              <w:t>другой вариант.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по факту завершения месяца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Размер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см. таблицу “Размер бонус за руководство”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  <w:rPr>
                <w:shd w:val="clear" w:color="auto" w:fill="B6D7A8"/>
              </w:rPr>
            </w:pPr>
            <w:r>
              <w:t>размер бонуса зависит от подтвержденного ранга пользователя, которому выплачивается бонус, и от номера линии пользователя с которого выплачивается бонус (см. “С кого выплачивается бонус”). Номер линии определяется после компрессии. После компрессии в структуре должны остаться только те, с которых пользователь (которому выплачивается бонус) может получить данный бонус. При этом такие пользователи должны быть подняты с более низких линий на более высокие, если место в линии оказалось свободным.</w:t>
            </w:r>
            <w:r>
              <w:rPr>
                <w:shd w:val="clear" w:color="auto" w:fill="B6D7A8"/>
              </w:rPr>
              <w:t xml:space="preserve"> </w:t>
            </w: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lastRenderedPageBreak/>
              <w:t>Финансовая операция</w:t>
            </w:r>
          </w:p>
        </w:tc>
        <w:tc>
          <w:tcPr>
            <w:tcW w:w="6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«Бонус за руководство»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after="0"/>
        <w:ind w:firstLine="0"/>
        <w:jc w:val="center"/>
        <w:rPr>
          <w:i/>
          <w:sz w:val="22"/>
          <w:szCs w:val="22"/>
        </w:rPr>
      </w:pPr>
    </w:p>
    <w:p w:rsidR="00CF4041" w:rsidRDefault="005B5A51">
      <w:pPr>
        <w:spacing w:after="0"/>
        <w:ind w:firstLine="0"/>
        <w:jc w:val="center"/>
        <w:rPr>
          <w:b/>
        </w:rPr>
      </w:pPr>
      <w:r>
        <w:rPr>
          <w:i/>
          <w:sz w:val="22"/>
          <w:szCs w:val="22"/>
        </w:rPr>
        <w:t>Таблица</w:t>
      </w: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i/>
        </w:rPr>
        <w:t xml:space="preserve">“Размер </w:t>
      </w:r>
      <w:r>
        <w:t>бонус за руководство</w:t>
      </w:r>
      <w:r>
        <w:rPr>
          <w:i/>
        </w:rPr>
        <w:t>”</w:t>
      </w:r>
    </w:p>
    <w:p w:rsidR="00CF4041" w:rsidRDefault="00CF4041">
      <w:pPr>
        <w:spacing w:after="0"/>
        <w:ind w:firstLine="0"/>
        <w:jc w:val="left"/>
        <w:rPr>
          <w:i/>
        </w:rPr>
      </w:pPr>
    </w:p>
    <w:p w:rsidR="00CF4041" w:rsidRDefault="00CF4041">
      <w:pPr>
        <w:spacing w:after="0"/>
        <w:ind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ffffff"/>
        <w:tblW w:w="107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57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F4041">
        <w:trPr>
          <w:trHeight w:val="675"/>
        </w:trPr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Ранг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VIP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Менед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жер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Мастер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Директор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Жемчуг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Сапфир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Рубин/</w:t>
            </w:r>
            <w:r>
              <w:rPr>
                <w:sz w:val="22"/>
                <w:szCs w:val="22"/>
              </w:rPr>
              <w:t>Рубин*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Изумруд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Брил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лиант</w:t>
            </w:r>
            <w:proofErr w:type="spellEnd"/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Тиара</w:t>
            </w:r>
          </w:p>
        </w:tc>
        <w:tc>
          <w:tcPr>
            <w:tcW w:w="9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Тиара *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</w:tr>
      <w:tr w:rsidR="00CF4041">
        <w:trPr>
          <w:trHeight w:val="375"/>
        </w:trPr>
        <w:tc>
          <w:tcPr>
            <w:tcW w:w="5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CF404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  <w:tc>
          <w:tcPr>
            <w:tcW w:w="96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F4041" w:rsidRDefault="005B5A51">
            <w:pPr>
              <w:widowControl w:val="0"/>
              <w:spacing w:after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0,5%</w:t>
            </w:r>
          </w:p>
        </w:tc>
      </w:tr>
    </w:tbl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5B5A51">
      <w:pPr>
        <w:spacing w:after="0"/>
        <w:ind w:firstLine="0"/>
        <w:jc w:val="left"/>
        <w:rPr>
          <w:b/>
        </w:rPr>
      </w:pPr>
      <w:r>
        <w:rPr>
          <w:b/>
        </w:rPr>
        <w:t>Пример.</w:t>
      </w:r>
    </w:p>
    <w:p w:rsidR="00CF4041" w:rsidRDefault="005B5A51">
      <w:pPr>
        <w:spacing w:after="0"/>
        <w:ind w:firstLine="0"/>
        <w:jc w:val="left"/>
      </w:pPr>
      <w:r>
        <w:rPr>
          <w:noProof/>
          <w:lang w:val="en-US"/>
        </w:rPr>
        <w:drawing>
          <wp:inline distT="114300" distB="114300" distL="114300" distR="114300">
            <wp:extent cx="6296025" cy="3246219"/>
            <wp:effectExtent l="12700" t="12700" r="12700" b="1270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4148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4621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F4041" w:rsidRDefault="00CF4041">
      <w:pPr>
        <w:spacing w:after="0"/>
        <w:ind w:firstLine="566"/>
        <w:jc w:val="left"/>
      </w:pPr>
    </w:p>
    <w:p w:rsidR="00CF4041" w:rsidRDefault="005B5A51">
      <w:pPr>
        <w:spacing w:after="0"/>
        <w:ind w:firstLine="566"/>
        <w:jc w:val="left"/>
        <w:rPr>
          <w:b/>
        </w:rPr>
      </w:pPr>
      <w:r>
        <w:rPr>
          <w:b/>
        </w:rPr>
        <w:t>Пример 1.</w:t>
      </w:r>
    </w:p>
    <w:p w:rsidR="00CF4041" w:rsidRDefault="005B5A51">
      <w:pPr>
        <w:spacing w:after="0"/>
        <w:ind w:firstLine="566"/>
        <w:jc w:val="left"/>
      </w:pPr>
      <w:r>
        <w:t>Пользователь 1 имеет ранг Директор.  В первой линии Пользователя 1 находятся Пользователь 2 и Пользователь 3, оба в ранге Мастер, а также Пользователь 4 в ранге Директор.</w:t>
      </w:r>
    </w:p>
    <w:p w:rsidR="00CF4041" w:rsidRDefault="005B5A51">
      <w:pPr>
        <w:spacing w:after="0"/>
        <w:ind w:firstLine="566"/>
        <w:jc w:val="left"/>
      </w:pPr>
      <w:r>
        <w:lastRenderedPageBreak/>
        <w:t>В структуре Пользователей 2, 3, 4 есть и другие пользователи, но их ранги ниже Директора.</w:t>
      </w:r>
    </w:p>
    <w:p w:rsidR="00CF4041" w:rsidRDefault="005B5A51">
      <w:pPr>
        <w:spacing w:after="0"/>
        <w:ind w:firstLine="566"/>
        <w:jc w:val="left"/>
      </w:pPr>
      <w:r>
        <w:t>По итогам отчетного месячного периода ранги Пользователей 1, 2, 3, 4 не изменились, а их ОЛГ:</w:t>
      </w:r>
    </w:p>
    <w:p w:rsidR="00CF4041" w:rsidRDefault="005B5A51">
      <w:pPr>
        <w:numPr>
          <w:ilvl w:val="0"/>
          <w:numId w:val="45"/>
        </w:numPr>
        <w:spacing w:after="0"/>
        <w:ind w:left="1133" w:firstLine="420"/>
        <w:jc w:val="left"/>
      </w:pPr>
      <w:r>
        <w:t>ОЛГ пользователя 2 - 400 PV;</w:t>
      </w:r>
    </w:p>
    <w:p w:rsidR="00CF4041" w:rsidRDefault="005B5A51">
      <w:pPr>
        <w:numPr>
          <w:ilvl w:val="0"/>
          <w:numId w:val="45"/>
        </w:numPr>
        <w:spacing w:after="0"/>
        <w:ind w:left="2125" w:hanging="566"/>
        <w:jc w:val="left"/>
      </w:pPr>
      <w:r>
        <w:t>ОЛГ пользователя 3 - 500 PV;</w:t>
      </w:r>
    </w:p>
    <w:p w:rsidR="00CF4041" w:rsidRDefault="005B5A51">
      <w:pPr>
        <w:numPr>
          <w:ilvl w:val="0"/>
          <w:numId w:val="45"/>
        </w:numPr>
        <w:spacing w:after="0"/>
        <w:ind w:left="2125" w:hanging="566"/>
        <w:jc w:val="left"/>
      </w:pPr>
      <w:r>
        <w:t>ОЛГ пользователя 4 - 500 PV;</w:t>
      </w:r>
    </w:p>
    <w:p w:rsidR="00CF4041" w:rsidRDefault="00CF4041">
      <w:pPr>
        <w:ind w:firstLine="566"/>
      </w:pPr>
    </w:p>
    <w:p w:rsidR="00CF4041" w:rsidRDefault="005B5A51">
      <w:pPr>
        <w:ind w:firstLine="566"/>
      </w:pPr>
      <w:r>
        <w:t>Пользователь 1 выполнил активность, поэтому получит бонус за руководство: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2 – не получает бонус, так как Пользователь 2 в ранге Мастер;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3 – не получает бонус, так как Пользователь 3 в ранге Мастер;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4 – получает бонус: 500*3% = 15 PV.</w:t>
      </w:r>
    </w:p>
    <w:p w:rsidR="00CF4041" w:rsidRDefault="00CF4041">
      <w:pPr>
        <w:spacing w:after="0" w:line="240" w:lineRule="auto"/>
        <w:ind w:firstLine="0"/>
      </w:pPr>
    </w:p>
    <w:p w:rsidR="00CF4041" w:rsidRDefault="005B5A51">
      <w:pPr>
        <w:spacing w:after="0"/>
        <w:ind w:firstLine="566"/>
        <w:jc w:val="left"/>
        <w:rPr>
          <w:b/>
        </w:rPr>
      </w:pPr>
      <w:r>
        <w:rPr>
          <w:b/>
        </w:rPr>
        <w:t>Пример 2.</w:t>
      </w:r>
    </w:p>
    <w:p w:rsidR="00CF4041" w:rsidRDefault="005B5A51">
      <w:pPr>
        <w:spacing w:after="0"/>
        <w:ind w:firstLine="566"/>
        <w:jc w:val="left"/>
      </w:pPr>
      <w:r>
        <w:t>Пользователь 1 имеет ранг Менеджер.  В первой линии Пользователя 1 находятся Пользователь 2 и Пользователь 3, а также Пользователь 4 - все в ранге VIP.</w:t>
      </w:r>
    </w:p>
    <w:p w:rsidR="00CF4041" w:rsidRDefault="005B5A51">
      <w:pPr>
        <w:spacing w:after="0"/>
        <w:ind w:firstLine="566"/>
        <w:jc w:val="left"/>
      </w:pPr>
      <w:r>
        <w:t>В структуре Пользователей 2, 3, 4 есть и другие пользователи, но их ранги ниже Менеджера.</w:t>
      </w:r>
    </w:p>
    <w:p w:rsidR="00CF4041" w:rsidRDefault="005B5A51">
      <w:pPr>
        <w:spacing w:after="0"/>
        <w:ind w:firstLine="566"/>
        <w:jc w:val="left"/>
      </w:pPr>
      <w:r>
        <w:t>По итогам отчетного месячного периода ранги Пользователей 1, 2, 3, 4 не изменились, а их ОЛГ:</w:t>
      </w:r>
    </w:p>
    <w:p w:rsidR="00CF4041" w:rsidRDefault="005B5A51">
      <w:pPr>
        <w:numPr>
          <w:ilvl w:val="0"/>
          <w:numId w:val="45"/>
        </w:numPr>
        <w:spacing w:after="0"/>
        <w:ind w:left="1133" w:firstLine="420"/>
        <w:jc w:val="left"/>
      </w:pPr>
      <w:r>
        <w:t>ОЛГ пользователя 2 - 40 PV;</w:t>
      </w:r>
    </w:p>
    <w:p w:rsidR="00CF4041" w:rsidRDefault="005B5A51">
      <w:pPr>
        <w:numPr>
          <w:ilvl w:val="0"/>
          <w:numId w:val="45"/>
        </w:numPr>
        <w:spacing w:after="0"/>
        <w:ind w:left="2125" w:hanging="566"/>
        <w:jc w:val="left"/>
      </w:pPr>
      <w:r>
        <w:t>ОЛГ пользователя 3 - 50 PV;</w:t>
      </w:r>
    </w:p>
    <w:p w:rsidR="00CF4041" w:rsidRDefault="005B5A51">
      <w:pPr>
        <w:numPr>
          <w:ilvl w:val="0"/>
          <w:numId w:val="45"/>
        </w:numPr>
        <w:spacing w:after="0"/>
        <w:ind w:left="2125" w:hanging="566"/>
        <w:jc w:val="left"/>
      </w:pPr>
      <w:r>
        <w:t>ОЛГ пользователя 4 - 50 PV;</w:t>
      </w:r>
    </w:p>
    <w:p w:rsidR="00CF4041" w:rsidRDefault="00CF4041">
      <w:pPr>
        <w:ind w:firstLine="566"/>
      </w:pPr>
    </w:p>
    <w:p w:rsidR="00CF4041" w:rsidRDefault="005B5A51">
      <w:pPr>
        <w:ind w:firstLine="566"/>
      </w:pPr>
      <w:r>
        <w:t>Пользователь 1 выполнил активность, поэтому может получить бонус за руководство: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2 – не получает бонус, так как Пользователь 2 в ранге VIP;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3 – не получает бонус, так как Пользователь 3 в ранге VIP;</w:t>
      </w:r>
    </w:p>
    <w:p w:rsidR="00CF4041" w:rsidRDefault="005B5A51">
      <w:pPr>
        <w:numPr>
          <w:ilvl w:val="0"/>
          <w:numId w:val="49"/>
        </w:numPr>
        <w:spacing w:after="0"/>
      </w:pPr>
      <w:r>
        <w:t>с Пользователя 4 – не получает бонус, так как Пользователь 4 в ранге VIP.</w:t>
      </w:r>
    </w:p>
    <w:p w:rsidR="00CF4041" w:rsidRDefault="005B5A51">
      <w:pPr>
        <w:pStyle w:val="4"/>
        <w:spacing w:before="240"/>
        <w:ind w:left="1287" w:firstLine="0"/>
      </w:pPr>
      <w:bookmarkStart w:id="37" w:name="_heading=h.3j2qqm3" w:colFirst="0" w:colLast="0"/>
      <w:bookmarkEnd w:id="37"/>
      <w:r>
        <w:t>1.13.6 Бонус квалификации</w:t>
      </w:r>
    </w:p>
    <w:tbl>
      <w:tblPr>
        <w:tblStyle w:val="affffff0"/>
        <w:tblW w:w="10170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375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Бонус квалификации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Назначение (общее описание)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 w:line="240" w:lineRule="auto"/>
              <w:ind w:right="92" w:firstLine="0"/>
            </w:pPr>
            <w:r>
              <w:t xml:space="preserve">поощрение за выполнение квалификационных условий (получения ранга). Бонус за один ранг выплачивается (пользователь получает подарок) </w:t>
            </w:r>
            <w:proofErr w:type="spellStart"/>
            <w:r>
              <w:t>единоразово</w:t>
            </w:r>
            <w:proofErr w:type="spellEnd"/>
            <w:r>
              <w:t>.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Структура, с которой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 личным приглашениям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ранге Директор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lastRenderedPageBreak/>
              <w:t>С кого начисляется бонус.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  <w:jc w:val="left"/>
            </w:pPr>
            <w:r>
              <w:t>с компании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достижение ранга Директор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Момент начисления бонуса:</w:t>
            </w:r>
          </w:p>
          <w:p w:rsidR="00CF4041" w:rsidRDefault="005B5A51">
            <w:pPr>
              <w:numPr>
                <w:ilvl w:val="0"/>
                <w:numId w:val="17"/>
              </w:numPr>
              <w:spacing w:after="0"/>
              <w:ind w:left="425"/>
            </w:pPr>
            <w:r>
              <w:t>после закрытия периода;</w:t>
            </w:r>
          </w:p>
          <w:p w:rsidR="00CF4041" w:rsidRDefault="005B5A51">
            <w:pPr>
              <w:numPr>
                <w:ilvl w:val="0"/>
                <w:numId w:val="17"/>
              </w:numPr>
              <w:spacing w:after="0"/>
              <w:ind w:left="425"/>
            </w:pPr>
            <w:r>
              <w:t>каждый раз после ввода средств;</w:t>
            </w:r>
          </w:p>
          <w:p w:rsidR="00CF4041" w:rsidRDefault="005B5A51">
            <w:pPr>
              <w:numPr>
                <w:ilvl w:val="0"/>
                <w:numId w:val="17"/>
              </w:numPr>
              <w:spacing w:after="0"/>
              <w:ind w:left="425"/>
            </w:pPr>
            <w:r>
              <w:t>другой вариант.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после первого достижения ранга Директор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Доступность бонуса к выводу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-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Размер бонуса.</w:t>
            </w:r>
          </w:p>
        </w:tc>
        <w:tc>
          <w:tcPr>
            <w:tcW w:w="6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 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 xml:space="preserve"> </w:t>
            </w:r>
          </w:p>
          <w:tbl>
            <w:tblPr>
              <w:tblStyle w:val="affffff1"/>
              <w:tblW w:w="61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87"/>
              <w:gridCol w:w="3088"/>
            </w:tblGrid>
            <w:tr w:rsidR="00CF4041">
              <w:tc>
                <w:tcPr>
                  <w:tcW w:w="308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Ранг</w:t>
                  </w:r>
                </w:p>
              </w:tc>
              <w:tc>
                <w:tcPr>
                  <w:tcW w:w="3087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Размер бонуса, PV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Директор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500 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Жемчуг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1000(подарок)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Сапфир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10000 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Рубин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5000(подарок)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rPr>
                      <w:sz w:val="22"/>
                      <w:szCs w:val="22"/>
                    </w:rPr>
                    <w:t>Рубин*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10000 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Изумруд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50000(подарок)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Бриллиант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100000 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Тиара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200000 (подарок)</w:t>
                  </w:r>
                </w:p>
              </w:tc>
            </w:tr>
            <w:tr w:rsidR="00CF4041">
              <w:tc>
                <w:tcPr>
                  <w:tcW w:w="308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left"/>
                  </w:pPr>
                  <w:r>
                    <w:t>Тиара *</w:t>
                  </w:r>
                </w:p>
              </w:tc>
              <w:tc>
                <w:tcPr>
                  <w:tcW w:w="308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F4041" w:rsidRDefault="005B5A51">
                  <w:pPr>
                    <w:widowControl w:val="0"/>
                    <w:spacing w:after="0" w:line="240" w:lineRule="auto"/>
                    <w:ind w:firstLine="0"/>
                    <w:jc w:val="center"/>
                  </w:pPr>
                  <w:r>
                    <w:t>200000(подарок)</w:t>
                  </w:r>
                </w:p>
              </w:tc>
            </w:tr>
          </w:tbl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Если пользователь “перепрыгивает ранги”, то он должен получить данный бонус за каждый “перепрыгнуть” ранг.</w:t>
            </w:r>
            <w:r>
              <w:br/>
            </w:r>
            <w:r>
              <w:br/>
              <w:t xml:space="preserve">Пример: пользователь по факту завершения месячного периода получил ранг Директор. При этом до этого он был в ранге Менеджер. Таким образом по факту получения ранга Директор, пользователь должен получить 2 подарка. </w:t>
            </w:r>
          </w:p>
        </w:tc>
      </w:tr>
    </w:tbl>
    <w:p w:rsidR="00CF4041" w:rsidRDefault="00CF4041">
      <w:pPr>
        <w:spacing w:after="0"/>
        <w:ind w:firstLine="0"/>
        <w:jc w:val="center"/>
        <w:rPr>
          <w:b/>
          <w:u w:val="single"/>
        </w:rPr>
      </w:pPr>
    </w:p>
    <w:p w:rsidR="00CF4041" w:rsidRDefault="005B5A51">
      <w:pPr>
        <w:pStyle w:val="4"/>
        <w:pageBreakBefore/>
        <w:spacing w:before="240"/>
        <w:ind w:left="1287" w:firstLine="0"/>
        <w:rPr>
          <w:highlight w:val="yellow"/>
        </w:rPr>
      </w:pPr>
      <w:bookmarkStart w:id="38" w:name="_heading=h.nc2v96dcbpik" w:colFirst="0" w:colLast="0"/>
      <w:bookmarkEnd w:id="38"/>
      <w:r>
        <w:rPr>
          <w:highlight w:val="yellow"/>
        </w:rPr>
        <w:lastRenderedPageBreak/>
        <w:t>1.13.7 Бонус за вклад</w:t>
      </w:r>
    </w:p>
    <w:tbl>
      <w:tblPr>
        <w:tblStyle w:val="affffff2"/>
        <w:tblW w:w="10665" w:type="dxa"/>
        <w:tblInd w:w="-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6870"/>
      </w:tblGrid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Название.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Бонус за вклад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Кто может получить бонус.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пользователь в роли Партнер и с подтвержденным рангом Жемчуг и выше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С чего начисляется бонус.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before="200" w:after="0" w:line="240" w:lineRule="auto"/>
              <w:ind w:firstLine="0"/>
              <w:jc w:val="left"/>
            </w:pPr>
            <w:r>
              <w:t>от общего оборота компании за месяц (см. Объемы)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Условия получения бонуса.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>наличие роли Партнер</w:t>
            </w:r>
          </w:p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>наличие подтвержденного ранга Жемчуг и выше</w:t>
            </w:r>
          </w:p>
          <w:p w:rsidR="00CF4041" w:rsidRDefault="005B5A51">
            <w:pPr>
              <w:widowControl w:val="0"/>
              <w:numPr>
                <w:ilvl w:val="0"/>
                <w:numId w:val="11"/>
              </w:numPr>
              <w:spacing w:after="0" w:line="240" w:lineRule="auto"/>
              <w:jc w:val="left"/>
            </w:pPr>
            <w:r>
              <w:t>наличие выполненной активности для подтвержденного ранга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Момент начисления бонуса: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по факту завершения месяца</w:t>
            </w:r>
          </w:p>
        </w:tc>
      </w:tr>
      <w:tr w:rsidR="00CF4041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spacing w:after="0"/>
              <w:ind w:firstLine="0"/>
            </w:pPr>
            <w:r>
              <w:t>Размер бонуса.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сумма долей (которые положены пользователю) от пулов, в которых участвует пользователь.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Всего шесть пулов: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“Жемчуг” - размер пула 1,5% от общего оборота. В пуле участвует пользователи в ранге Жемчуг и выше.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“Сапфир” - размер пула 1,2% от общего оборота. В пуле участвует пользователи в ранге Сапфир и выше.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“Рубин и Рубин*” - размер пула 0,5% от общего оборота. В пуле участвует пользователи в ранге Рубин и выше.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“Изумруд” - размер пула 0,5% от общего оборота. В пуле участвует пользователи в ранге Изумруд и выше.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“Бриллиант” - размер пула 0,5% от общего оборота. В пуле участвует пользователи в ранге Бриллиант и выше.</w:t>
            </w:r>
          </w:p>
          <w:p w:rsidR="00CF4041" w:rsidRDefault="005B5A51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283"/>
              <w:jc w:val="left"/>
            </w:pPr>
            <w:r>
              <w:t>Пул “Тиара и Тиара*” - размер пула 0,5% от общего оборота. В пуле участвует пользователи в ранге Тиара и выше.</w:t>
            </w:r>
          </w:p>
          <w:p w:rsidR="00CF4041" w:rsidRDefault="00CF4041">
            <w:pPr>
              <w:widowControl w:val="0"/>
              <w:spacing w:after="0" w:line="240" w:lineRule="auto"/>
              <w:ind w:firstLine="0"/>
              <w:jc w:val="left"/>
            </w:pP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40% от каждого пула распределяются между всеми участниками пула в равных долях.</w:t>
            </w:r>
          </w:p>
          <w:p w:rsidR="00CF4041" w:rsidRDefault="005B5A51">
            <w:pPr>
              <w:widowControl w:val="0"/>
              <w:spacing w:after="0" w:line="240" w:lineRule="auto"/>
              <w:ind w:firstLine="0"/>
              <w:jc w:val="left"/>
            </w:pPr>
            <w:r>
              <w:t>60% от каждого пула распределяются между всеми участниками пула согласно набранным баллам. 1 балл = 1 доля. Принцип набора баллов указан в примере.</w:t>
            </w:r>
          </w:p>
        </w:tc>
      </w:tr>
      <w:tr w:rsidR="00CF4041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spacing w:line="240" w:lineRule="auto"/>
              <w:ind w:firstLine="0"/>
            </w:pPr>
            <w:r>
              <w:t>Финансовая операция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F4041" w:rsidRDefault="005B5A51">
            <w:pPr>
              <w:ind w:firstLine="0"/>
            </w:pPr>
            <w:r>
              <w:rPr>
                <w:b/>
              </w:rPr>
              <w:t>Название:</w:t>
            </w:r>
            <w:r>
              <w:t xml:space="preserve"> «Бонус за вклад»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Размер:</w:t>
            </w:r>
            <w:r>
              <w:t xml:space="preserve"> соответствует полю «Размер бонуса»</w:t>
            </w:r>
          </w:p>
          <w:p w:rsidR="00CF4041" w:rsidRDefault="005B5A51">
            <w:pPr>
              <w:spacing w:line="240" w:lineRule="auto"/>
              <w:ind w:firstLine="0"/>
            </w:pPr>
            <w:r>
              <w:rPr>
                <w:b/>
              </w:rPr>
              <w:t>Направление:</w:t>
            </w:r>
            <w:r>
              <w:t xml:space="preserve"> из бонусного счета компании на бонусный счет пользователя</w:t>
            </w:r>
          </w:p>
        </w:tc>
      </w:tr>
    </w:tbl>
    <w:p w:rsidR="00CF4041" w:rsidRDefault="00CF4041">
      <w:pPr>
        <w:spacing w:after="0"/>
        <w:ind w:firstLine="0"/>
        <w:jc w:val="center"/>
        <w:rPr>
          <w:b/>
          <w:u w:val="single"/>
        </w:rPr>
      </w:pPr>
    </w:p>
    <w:p w:rsidR="00CF4041" w:rsidRDefault="005B5A51">
      <w:pPr>
        <w:spacing w:after="0"/>
        <w:ind w:firstLine="0"/>
        <w:jc w:val="left"/>
      </w:pPr>
      <w:r>
        <w:rPr>
          <w:b/>
          <w:u w:val="single"/>
        </w:rPr>
        <w:t>Пример.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left="-566" w:firstLine="0"/>
        <w:jc w:val="left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951721" cy="1482894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1721" cy="1482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041" w:rsidRDefault="00CF4041">
      <w:pPr>
        <w:spacing w:after="0"/>
        <w:ind w:left="-566" w:firstLine="0"/>
        <w:jc w:val="left"/>
      </w:pPr>
    </w:p>
    <w:p w:rsidR="00CF4041" w:rsidRDefault="005B5A51">
      <w:pPr>
        <w:spacing w:after="0"/>
        <w:ind w:firstLine="0"/>
        <w:jc w:val="left"/>
      </w:pPr>
      <w:r>
        <w:t>По итогам месяца в проекте 5 пользователей подтвердили свои ранги: 1 Изумруд, 1 Рубин*, 1 Рубин и 2 Сапфира. Общий оборот за месяц 50 000PV. При расчетах необходимо округлять до 2 знаков после запятой (в меньшую сторону).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  <w:rPr>
          <w:b/>
          <w:u w:val="single"/>
        </w:rPr>
      </w:pPr>
      <w:r>
        <w:rPr>
          <w:b/>
          <w:u w:val="single"/>
        </w:rPr>
        <w:t>Первый этап:</w:t>
      </w:r>
    </w:p>
    <w:p w:rsidR="00CF4041" w:rsidRDefault="005B5A51">
      <w:pPr>
        <w:numPr>
          <w:ilvl w:val="0"/>
          <w:numId w:val="14"/>
        </w:numPr>
        <w:spacing w:after="0"/>
        <w:jc w:val="left"/>
      </w:pPr>
      <w:r>
        <w:t xml:space="preserve">В пуле “Жемчуг” участвуют 5 пользователей: Изумруд, Рубин*, Рубин, Сапфир 1 и Сапфир 2. </w:t>
      </w:r>
      <w:r>
        <w:br/>
        <w:t>Размер пула = 1,5% * 50 000PV = 750PV.</w:t>
      </w:r>
      <w:r>
        <w:br/>
        <w:t>40% от размера пула распределяются в равных долях между участниками, поэтому каждый участник получит по: (40% * 750PV) / 5 = 60PV.</w:t>
      </w:r>
    </w:p>
    <w:p w:rsidR="00CF4041" w:rsidRDefault="005B5A51">
      <w:pPr>
        <w:numPr>
          <w:ilvl w:val="0"/>
          <w:numId w:val="14"/>
        </w:numPr>
        <w:spacing w:after="0"/>
        <w:jc w:val="left"/>
      </w:pPr>
      <w:r>
        <w:t xml:space="preserve">В пуле “Сапфир” участвуют 5 пользователей: Изумруд, Рубин*, Рубин, Сапфир 1 и Сапфир 2. </w:t>
      </w:r>
      <w:r>
        <w:br/>
        <w:t>Размер пула = 1,2% * 50 000PV = 600PV.</w:t>
      </w:r>
      <w:r>
        <w:br/>
        <w:t>40% от размера пула распределяются в равных долях между участниками, поэтому каждый участник получит по: (40% * 600PV) / 5 = 48PV.</w:t>
      </w:r>
    </w:p>
    <w:p w:rsidR="00CF4041" w:rsidRDefault="005B5A51">
      <w:pPr>
        <w:numPr>
          <w:ilvl w:val="0"/>
          <w:numId w:val="14"/>
        </w:numPr>
        <w:spacing w:after="0"/>
        <w:jc w:val="left"/>
      </w:pPr>
      <w:r>
        <w:t>В пуле “Рубин и Рубин*” участвуют 3 пользователя: Изумруд, Рубин*, Рубин.</w:t>
      </w:r>
      <w:r>
        <w:br/>
        <w:t>Размер пула = 0,5% * 50 000PV = 250PV.</w:t>
      </w:r>
      <w:r>
        <w:br/>
        <w:t>40% от размера пула распределяются в равных долях между участниками, поэтому каждый участник получит по: (40% * 250PV) / 3 = 33,33PV.</w:t>
      </w:r>
    </w:p>
    <w:p w:rsidR="00CF4041" w:rsidRDefault="005B5A51">
      <w:pPr>
        <w:numPr>
          <w:ilvl w:val="0"/>
          <w:numId w:val="14"/>
        </w:numPr>
        <w:spacing w:after="0"/>
        <w:jc w:val="left"/>
      </w:pPr>
      <w:r>
        <w:t>В пуле “Изумруд” участвует 1 пользователь: Изумруд.</w:t>
      </w:r>
      <w:r>
        <w:br/>
        <w:t>Размер пула = 0,5% * 50 000PV = 250PV.</w:t>
      </w:r>
      <w:r>
        <w:br/>
        <w:t>40% от размера пула распределяются в равных долях между участниками, поэтому каждый участник получит по: (40% * 250PV) / 1 = 100PV.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t>В остальных пулах нет участников.</w:t>
      </w:r>
    </w:p>
    <w:p w:rsidR="00CF4041" w:rsidRDefault="005B5A51">
      <w:pPr>
        <w:spacing w:after="0"/>
        <w:ind w:firstLine="0"/>
        <w:jc w:val="left"/>
      </w:pPr>
      <w:r>
        <w:t>На первом этапе:</w:t>
      </w:r>
    </w:p>
    <w:p w:rsidR="00CF4041" w:rsidRDefault="005B5A51">
      <w:pPr>
        <w:numPr>
          <w:ilvl w:val="0"/>
          <w:numId w:val="4"/>
        </w:numPr>
        <w:spacing w:after="0"/>
        <w:jc w:val="left"/>
      </w:pPr>
      <w:r>
        <w:t>Изумруд получил: 60PV + 48PV + 33,33PV + 100PV = 241,33PV;</w:t>
      </w:r>
    </w:p>
    <w:p w:rsidR="00CF4041" w:rsidRDefault="005B5A51">
      <w:pPr>
        <w:numPr>
          <w:ilvl w:val="0"/>
          <w:numId w:val="4"/>
        </w:numPr>
        <w:spacing w:after="0"/>
        <w:jc w:val="left"/>
      </w:pPr>
      <w:r>
        <w:t>Рубин* получил: 60PV + 48PV + 33,33PV = 141,33PV;</w:t>
      </w:r>
    </w:p>
    <w:p w:rsidR="00CF4041" w:rsidRDefault="005B5A51">
      <w:pPr>
        <w:numPr>
          <w:ilvl w:val="0"/>
          <w:numId w:val="4"/>
        </w:numPr>
        <w:spacing w:after="0"/>
        <w:jc w:val="left"/>
      </w:pPr>
      <w:r>
        <w:t>Рубин получил: 60PV + 48PV + 33,33PV = 141,33PV;</w:t>
      </w:r>
    </w:p>
    <w:p w:rsidR="00CF4041" w:rsidRDefault="005B5A51">
      <w:pPr>
        <w:numPr>
          <w:ilvl w:val="0"/>
          <w:numId w:val="4"/>
        </w:numPr>
        <w:spacing w:after="0"/>
        <w:jc w:val="left"/>
      </w:pPr>
      <w:r>
        <w:t>Сапфир 1 получил: 60PV + 48PV = 108PV;</w:t>
      </w:r>
    </w:p>
    <w:p w:rsidR="00CF4041" w:rsidRDefault="005B5A51">
      <w:pPr>
        <w:numPr>
          <w:ilvl w:val="0"/>
          <w:numId w:val="4"/>
        </w:numPr>
        <w:spacing w:after="0"/>
        <w:jc w:val="left"/>
      </w:pPr>
      <w:r>
        <w:t>Сапфир 2 получил: 60PV + 48PV = 108PV.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  <w:rPr>
          <w:b/>
          <w:u w:val="single"/>
        </w:rPr>
      </w:pPr>
      <w:r>
        <w:rPr>
          <w:b/>
          <w:u w:val="single"/>
        </w:rPr>
        <w:t>Второй этап.</w:t>
      </w:r>
    </w:p>
    <w:p w:rsidR="00CF4041" w:rsidRDefault="005B5A51">
      <w:pPr>
        <w:spacing w:after="0"/>
        <w:ind w:firstLine="0"/>
        <w:jc w:val="left"/>
      </w:pPr>
      <w:r>
        <w:t>На втором этапе 60% от размера пулов делится между участниками в соответствии от набранных (участниками) баллов: 1 доля = 1 балл.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pageBreakBefore/>
        <w:spacing w:after="0"/>
        <w:ind w:firstLine="0"/>
        <w:jc w:val="left"/>
      </w:pPr>
      <w:r>
        <w:lastRenderedPageBreak/>
        <w:t>Расчет баллов:</w:t>
      </w:r>
    </w:p>
    <w:p w:rsidR="00CF4041" w:rsidRDefault="005B5A51">
      <w:pPr>
        <w:pStyle w:val="5"/>
        <w:numPr>
          <w:ilvl w:val="0"/>
          <w:numId w:val="39"/>
        </w:numPr>
        <w:spacing w:after="0"/>
        <w:jc w:val="left"/>
        <w:rPr>
          <w:b/>
        </w:rPr>
      </w:pPr>
      <w:bookmarkStart w:id="39" w:name="_heading=h.4q2uvb1hwfp7" w:colFirst="0" w:colLast="0"/>
      <w:bookmarkEnd w:id="39"/>
      <w:r>
        <w:rPr>
          <w:b/>
        </w:rPr>
        <w:t>для Сапфира 1 (за ранг Жемчуг и за ранг Сапфир):</w:t>
      </w:r>
    </w:p>
    <w:p w:rsidR="00CF4041" w:rsidRDefault="005B5A51">
      <w:pPr>
        <w:numPr>
          <w:ilvl w:val="0"/>
          <w:numId w:val="24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Жемчуг.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Сапфир 1, в которых есть минимум один Директор (или выше) с ГО не менее 3000 PV. Далее из этих веток берем </w:t>
      </w:r>
      <w:r>
        <w:rPr>
          <w:b/>
        </w:rPr>
        <w:t>2-ю</w:t>
      </w:r>
      <w:r>
        <w:t xml:space="preserve"> по обороту ветку и в этой ветки найти Директора (или выше)</w:t>
      </w:r>
      <w:r>
        <w:rPr>
          <w:b/>
        </w:rPr>
        <w:t xml:space="preserve"> с ГО не менее 3000 PV</w:t>
      </w:r>
      <w:r>
        <w:t xml:space="preserve"> 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Сапфир 1), не будет участвовать для расчета Сапфира (для пользователя Сапфир 1).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>В нашем случае у Сапфира 1 три ветки с такими ГО: 3100 PV, 3700 PV, 3000 PV. Таким образом для расчета берем ветку с ГО 3100 PV, и в ней находим Директора (на самом низком уровне). В нашем случае Директор (на самом низком уровне) является глава выбранной ветки и для расчета берется его ГО.</w:t>
      </w:r>
      <w:r>
        <w:br/>
      </w:r>
      <w:r>
        <w:br/>
        <w:t xml:space="preserve">Количество баллов за это ГО: 3100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Сапфир 1, рассчитанные выше баллы начисляем Сапфиру 1: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Сапфира 1 - то баллы зачисляются Сапфиру 1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Сапфира 1 - то баллы зачисляются Сапфиру 1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Сапфира 1 - то Сапфиру 1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Сапфира 1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numPr>
          <w:ilvl w:val="0"/>
          <w:numId w:val="24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Сапфир.</w:t>
      </w:r>
    </w:p>
    <w:p w:rsidR="00CF4041" w:rsidRDefault="005B5A51">
      <w:pPr>
        <w:spacing w:after="0"/>
        <w:ind w:left="992" w:firstLine="0"/>
        <w:jc w:val="left"/>
      </w:pPr>
      <w:r>
        <w:lastRenderedPageBreak/>
        <w:t xml:space="preserve">Для расчета необходимо определить ветки в структуре Сапфир 1, в которых есть минимум один Директор (или выше) с ГО не менее 3000 PV. Далее из этих веток берем </w:t>
      </w:r>
      <w:r>
        <w:rPr>
          <w:b/>
        </w:rPr>
        <w:t>3-ю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rPr>
          <w:b/>
        </w:rPr>
        <w:t xml:space="preserve">Ветка, которая уже участвовала </w:t>
      </w:r>
      <w:proofErr w:type="gramStart"/>
      <w:r>
        <w:rPr>
          <w:b/>
        </w:rPr>
        <w:t>в расчета</w:t>
      </w:r>
      <w:proofErr w:type="gramEnd"/>
      <w:r>
        <w:rPr>
          <w:b/>
        </w:rPr>
        <w:t xml:space="preserve"> (за объемы) для ранга ниже, не участвует в расчетах (за объемы)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>Например, ветка, которая будет выбрана для расчета за Жемчуг (для пользователя Сапфир 1), не будет участвовать для расчета за Сапфир (для пользователя Сапфир 1).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Сапфира 1 три ветки с такими ГО: 3100 PV, 3700 PV, 3000 PV. Таким образом для расчета берем ветку с ГО 3000 PV, и в ней находим Директора (на самом низком уровне). В нашем случае Директор (на самом низком уровне) является глава выбранной ветки и для расчета берется его ГО.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Сапфир 1, рассчитанные выше баллы начисляем Сапфиру 1: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Сапфира 1 - то баллы зачисляются Сапфиру 1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Сапфира 1 - то баллы зачисляются Сапфиру 1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Сапфира 1 - то Сапфиру 1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>В нашем случае у Сапфира 1 найденный пользователь находится на первой линии. Поэтому получает: 1 балл * 1 = 1 балл.</w:t>
      </w:r>
    </w:p>
    <w:p w:rsidR="00CF4041" w:rsidRDefault="005B5A51">
      <w:pPr>
        <w:pStyle w:val="5"/>
        <w:pageBreakBefore/>
        <w:numPr>
          <w:ilvl w:val="0"/>
          <w:numId w:val="39"/>
        </w:numPr>
        <w:spacing w:after="0"/>
        <w:jc w:val="left"/>
        <w:rPr>
          <w:b/>
        </w:rPr>
      </w:pPr>
      <w:bookmarkStart w:id="40" w:name="_heading=h.i17ormdcjqjo" w:colFirst="0" w:colLast="0"/>
      <w:bookmarkEnd w:id="40"/>
      <w:r>
        <w:rPr>
          <w:b/>
        </w:rPr>
        <w:lastRenderedPageBreak/>
        <w:t>для Сапфира 2 (за ранг Жемчуг и за ранг Сапфир):</w:t>
      </w:r>
    </w:p>
    <w:p w:rsidR="00CF4041" w:rsidRDefault="005B5A51">
      <w:pPr>
        <w:numPr>
          <w:ilvl w:val="0"/>
          <w:numId w:val="20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Жемчуг.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Сапфир 2, в которых есть минимум один Директор (или выше) с ГО не менее 3000 PV. Далее из этих веток берем </w:t>
      </w:r>
      <w:r>
        <w:rPr>
          <w:b/>
        </w:rPr>
        <w:t>2-ю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Сапфир 2), не будет участвовать для расчета Сапфира (для пользователя Сапфир 2).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>В нашем случае у Сапфира 2 три ветки с такими ГО: 3100 PV, 3000 PV, 3000 PV. Таким образом для расчета берем ветки с ГО 3000 PV, и в них находим Директора (на самом низком уровне) с большим ГО. В нашем случае у нас два пользователя (и две ветки), которые подходят по критериям: два Директора с ГО по 3000. Выбираем любого из них. Пускай это будет Директор с самой правой ветки (см. рисунок). Эта ветка уже не будет участвовать для расчета баллов за объемы за Сапфир (для Сапфир 2).</w:t>
      </w:r>
      <w:r>
        <w:br/>
      </w:r>
      <w:r>
        <w:br/>
        <w:t xml:space="preserve">Количество баллов, которые получает Сапфир 2: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Сапфир 2, рассчитанные выше баллы начисляем Сапфиру 2: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Сапфира 2 - то баллы зачисляются Сапфиру 2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Сапфира 2 - то баллы зачисляются Сапфиру 2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Сапфира 2 - то Сапфиру 2 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>В нашем случае у Сапфира 2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numPr>
          <w:ilvl w:val="0"/>
          <w:numId w:val="20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lastRenderedPageBreak/>
        <w:t>за Сапфир.</w:t>
      </w:r>
    </w:p>
    <w:p w:rsidR="00CF4041" w:rsidRDefault="005B5A51">
      <w:pPr>
        <w:spacing w:after="0"/>
        <w:ind w:left="992" w:firstLine="0"/>
        <w:jc w:val="left"/>
      </w:pPr>
      <w:r>
        <w:t xml:space="preserve">Для расчета необходимо определить ветки в структуре Сапфир 2, в которых есть минимум один Директор (или выше) с ГО не менее 3000 PV. Далее из этих веток берем </w:t>
      </w:r>
      <w:r>
        <w:rPr>
          <w:b/>
        </w:rPr>
        <w:t>3-ю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rPr>
          <w:b/>
        </w:rPr>
        <w:t xml:space="preserve">Ветка, которая уже участвовала </w:t>
      </w:r>
      <w:proofErr w:type="gramStart"/>
      <w:r>
        <w:rPr>
          <w:b/>
        </w:rPr>
        <w:t>в расчета</w:t>
      </w:r>
      <w:proofErr w:type="gramEnd"/>
      <w:r>
        <w:rPr>
          <w:b/>
        </w:rPr>
        <w:t xml:space="preserve"> (за объемы) для ранга ниже, не участвует в расчетах (за объемы)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>Например, ветка, которая будет выбрана для расчета за Жемчуг (для пользователя Сапфир 2), не будет участвовать для расчета за Сапфир (для пользователя Сапфир 2).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Сапфира 2 три ветки с такими ГО: 3100 PV, 3000 PV, 3000 PV. У нас две ветки по 3000 PV, но одна из них была выбрана для расчета за Жемчуг (см. выше), поэтому для расчета за объемы за Сапфир выбираем другую ветку с ГО 3000 (средняя ветка - см. рисунок). В этой ветки берем Директора с ГО 3000.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firstLine="0"/>
        <w:jc w:val="left"/>
        <w:rPr>
          <w:b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Сапфир 2, рассчитанные выше баллы начисляем Сапфиру 2: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Сапфира 2 - то баллы зачисляются Сапфиру 2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Сапфира 2 - то баллы зачисляются Сапфиру 2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Сапфира 2 - то Сапфиру 2 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Сапфира 2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pStyle w:val="5"/>
        <w:pageBreakBefore/>
        <w:numPr>
          <w:ilvl w:val="0"/>
          <w:numId w:val="39"/>
        </w:numPr>
        <w:spacing w:after="0"/>
        <w:jc w:val="left"/>
        <w:rPr>
          <w:b/>
        </w:rPr>
      </w:pPr>
      <w:bookmarkStart w:id="41" w:name="_heading=h.e6lh6d70k8cf" w:colFirst="0" w:colLast="0"/>
      <w:bookmarkEnd w:id="41"/>
      <w:r>
        <w:rPr>
          <w:b/>
        </w:rPr>
        <w:lastRenderedPageBreak/>
        <w:t>для Рубина (за ранг Жемчуг, за ранг Сапфир и за ранг Рубин):</w:t>
      </w:r>
    </w:p>
    <w:p w:rsidR="00CF4041" w:rsidRDefault="005B5A51">
      <w:pPr>
        <w:numPr>
          <w:ilvl w:val="0"/>
          <w:numId w:val="28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Жемчуг.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Рубина, в которых есть минимум один Директор (или выше) с ГО не менее 3000 PV. Далее из этих веток берем </w:t>
      </w:r>
      <w:r>
        <w:rPr>
          <w:b/>
        </w:rPr>
        <w:t>2-ю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Рубин), не будет участвовать для расчета Сапфира (Рубин).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 четыре ветки с такими ГО: 3100 PV, 3000 PV, 3000 PV, 3000 PV. Таким образом для расчета берем ветки с ГО 3000 PV, и в них находим Директора (на самом низком уровне) с большим ГО. В нашем случае у нас три пользователя (и три ветки), которые подходят по критериям: три Директора с ГО по 3000. Выбираем любого из них. Пускай это будет Директор с самой правой ветки (см. рисунок). Эта ветка уже не будет участвовать для расчета баллов за объемы за Сапфир и за Рубин (для Рубина).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Рубина, рассчитанные выше баллы начисляем Рубину: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 - то баллы зачисляются Рубину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 - то баллы зачисляются Рубину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Рубину - то Рубину 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numPr>
          <w:ilvl w:val="0"/>
          <w:numId w:val="28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Сапфир.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lastRenderedPageBreak/>
        <w:t xml:space="preserve">Для расчета необходимо определить ветки в структуре Рубина, в которых есть минимум один Директор (или выше) с ГО не менее 3000 PV. Далее из этих веток берем </w:t>
      </w:r>
      <w:r>
        <w:rPr>
          <w:b/>
        </w:rPr>
        <w:t>3-ю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Рубин), не будет участвовать для расчета Сапфира (Рубин).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Рубина четыре ветки с такими ГО: 3100 PV, 3000 PV, 3000 PV, 3000 PV.  В нашем случае у нас три пользователя (и три ветки), которые подходят по критериям: три Директора с ГО по 3000. Но одна из них уже участвовала в расчете за Жемчуга. Поэтому у нас два пользователя (и две ветки), которые подходят по критериям: два директора </w:t>
      </w:r>
      <w:proofErr w:type="spellStart"/>
      <w:r>
        <w:t>Директора</w:t>
      </w:r>
      <w:proofErr w:type="spellEnd"/>
      <w:r>
        <w:t xml:space="preserve"> с ГО по 3000. Выбираем любого из них. Пускай это будет Директор со второй справа ветки (см. рисунок). Эта ветка уже не будет участвовать для расчета баллов за объемы за Рубин (для Рубина).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Рубина, рассчитанные выше баллы начисляем Рубину: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 - то баллы зачисляются Рубину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 - то баллы зачисляются Рубину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Рубину - то Рубину 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numPr>
          <w:ilvl w:val="0"/>
          <w:numId w:val="20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Рубин.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Рубина, в которых есть минимум один Директор (или выше) с ГО не менее 3000 PV. Далее из этих веток </w:t>
      </w:r>
      <w:r>
        <w:lastRenderedPageBreak/>
        <w:t xml:space="preserve">берем </w:t>
      </w:r>
      <w:r>
        <w:rPr>
          <w:b/>
        </w:rPr>
        <w:t>4-ю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Рубин), не будет участвовать для расчета Сапфира (Рубин).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 четыре ветки с такими ГО: 3100 PV, 3000 PV, 3000 PV, 3000 PV.  В нашем случае у нас три пользователя (и три ветки), которые подходят по критериям: три Директора с ГО по 3000. Но две из них уже участвовала в расчете за Жемчуг и за Сапфир. Поэтому у нас один пользователь (и ветка), который подходит по критериям: Директора с ГО по 3000.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Рубина, рассчитанные выше баллы начисляем Рубину: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 - то баллы зачисляются Рубину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 - то баллы зачисляются Рубину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Рубину - то Рубину 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pStyle w:val="5"/>
        <w:pageBreakBefore/>
        <w:numPr>
          <w:ilvl w:val="0"/>
          <w:numId w:val="39"/>
        </w:numPr>
        <w:spacing w:after="0"/>
        <w:jc w:val="left"/>
        <w:rPr>
          <w:b/>
        </w:rPr>
      </w:pPr>
      <w:bookmarkStart w:id="42" w:name="_heading=h.eefiedltpctl" w:colFirst="0" w:colLast="0"/>
      <w:bookmarkEnd w:id="42"/>
      <w:r>
        <w:rPr>
          <w:b/>
        </w:rPr>
        <w:lastRenderedPageBreak/>
        <w:t>для Рубина* (за ранг Жемчуг, за ранг Сапфир и за ранг Рубин*):</w:t>
      </w:r>
    </w:p>
    <w:p w:rsidR="00CF4041" w:rsidRDefault="005B5A51">
      <w:pPr>
        <w:numPr>
          <w:ilvl w:val="0"/>
          <w:numId w:val="29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Жемчуг.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Рубина*, в которых есть минимум один Директор (или выше) с ГО не менее 3000 PV. Далее из этих веток берем </w:t>
      </w:r>
      <w:r>
        <w:rPr>
          <w:b/>
        </w:rPr>
        <w:t>2-ю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Рубин*), не будет участвовать для расчета Сапфира (для пользователя Рубин*).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Рубина* пять веток с такими ГО: 3100 PV, 3000 PV, 3000 PV, 3000 PV, 3000 PV. Таким образом для расчета берем ветки с ГО 3000 PV, и в них находим Директора (на самом низком уровне) с большим ГО. В нашем случае у нас четыре пользователя (и четыре ветки), которые подходят по критериям: четыре Директора с ГО по 3000. Выбираем любого из них. Пускай это будет Директор с самой правой ветки (см. рисунок). Эта ветка уже не будет участвовать для расчета баллов за объемы за Сапфир и за Рубин* (для Рубина*).</w:t>
      </w:r>
      <w:r>
        <w:br/>
      </w:r>
      <w:r>
        <w:br/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Рубина*, рассчитанные выше баллы начисляем Рубину*: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Рубину* - то баллы зачисляются Рубину*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Рубину* - то баллы зачисляются Рубину*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Рубину* - то Рубину*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Рубина*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numPr>
          <w:ilvl w:val="0"/>
          <w:numId w:val="29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Сапфир.</w:t>
      </w:r>
    </w:p>
    <w:p w:rsidR="00CF4041" w:rsidRDefault="005B5A51">
      <w:pPr>
        <w:spacing w:after="0"/>
        <w:ind w:left="992" w:firstLine="0"/>
        <w:jc w:val="left"/>
      </w:pPr>
      <w:r>
        <w:lastRenderedPageBreak/>
        <w:t xml:space="preserve">Для расчета необходимо определить ветки в структуре Рубина*, в которых есть минимум один Директор (или выше) с ГО не менее 3000 PV. Далее из этих веток берем </w:t>
      </w:r>
      <w:r>
        <w:rPr>
          <w:b/>
        </w:rPr>
        <w:t>3-ю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rPr>
          <w:b/>
        </w:rPr>
        <w:t xml:space="preserve">Ветка, которая уже участвовала </w:t>
      </w:r>
      <w:proofErr w:type="gramStart"/>
      <w:r>
        <w:rPr>
          <w:b/>
        </w:rPr>
        <w:t>в расчета</w:t>
      </w:r>
      <w:proofErr w:type="gramEnd"/>
      <w:r>
        <w:rPr>
          <w:b/>
        </w:rPr>
        <w:t xml:space="preserve"> (за объемы) для ранга ниже, не участвует в расчетах (за объемы)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>Например, ветка, которая будет выбрана для расчета за Жемчуг (для пользователя Рубин*), не будет участвовать для расчета за Сапфир (для пользователя Рубин*).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Рубина* пять веток с такими ГО: 3100 PV, 3000 PV, 3000 PV, 3000 PV, 3000 PV. В нашем случае у нас четыре пользователя (и четыре ветки), которые подходят по критериям: четыре Директора с ГО по 3000. Но одна из них уже участвовала в расчете за Жемчуга. Поэтому у нас три пользователя (и три ветки), которые подходят по критериям: три директора </w:t>
      </w:r>
      <w:proofErr w:type="spellStart"/>
      <w:r>
        <w:t>Директора</w:t>
      </w:r>
      <w:proofErr w:type="spellEnd"/>
      <w:r>
        <w:t xml:space="preserve"> с ГО по 3000. Выбираем любого из них. Пускай это будет Директор со второй справа ветки (см. рисунок). Эта ветка уже не будет участвовать для расчета баллов за объемы за Рубин* (для Рубина*).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Количество баллов за это ГО: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  <w:r>
        <w:br/>
      </w:r>
      <w:r>
        <w:br/>
        <w:t>В зависимости от того на какой линии найденный пользователь относительно Рубина*, рассчитанные выше баллы начисляем Рубину*: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Рубину* - то баллы зачисляются Рубину*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Рубину* - то баллы зачисляются Рубину*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Рубину* - то Рубину*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Рубина* найденный пользователь находится на первой 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numPr>
          <w:ilvl w:val="0"/>
          <w:numId w:val="29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Рубин*.</w:t>
      </w:r>
    </w:p>
    <w:p w:rsidR="00CF4041" w:rsidRDefault="005B5A51">
      <w:pPr>
        <w:spacing w:after="0"/>
        <w:ind w:left="992" w:firstLine="0"/>
        <w:jc w:val="left"/>
      </w:pPr>
      <w:r>
        <w:lastRenderedPageBreak/>
        <w:t xml:space="preserve">Для расчета необходимо определить ветки в структуре Рубина*, в которых есть минимум один Директор (или выше) с ГО не менее 3000 PV. Далее из этих веток берем </w:t>
      </w:r>
      <w:r>
        <w:rPr>
          <w:b/>
        </w:rPr>
        <w:t>4-ю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rPr>
          <w:b/>
        </w:rPr>
        <w:t>После расчета 4-й по обороту ветки, необходимо найти 5-ю, 6-ю и т. д. до последней (если такие ветки есть в структуре) и рассчитать аналогичным способом.</w:t>
      </w:r>
      <w:r>
        <w:br/>
      </w:r>
    </w:p>
    <w:p w:rsidR="00CF4041" w:rsidRDefault="005B5A51">
      <w:pPr>
        <w:spacing w:after="0"/>
        <w:ind w:left="992" w:firstLine="0"/>
        <w:jc w:val="left"/>
      </w:pPr>
      <w:r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rPr>
          <w:b/>
        </w:rPr>
        <w:t xml:space="preserve">Ветка, которая уже участвовала </w:t>
      </w:r>
      <w:proofErr w:type="gramStart"/>
      <w:r>
        <w:rPr>
          <w:b/>
        </w:rPr>
        <w:t>в расчета</w:t>
      </w:r>
      <w:proofErr w:type="gramEnd"/>
      <w:r>
        <w:rPr>
          <w:b/>
        </w:rPr>
        <w:t xml:space="preserve"> (за объемы) для ранга ниже, не участвует в расчетах (за объемы)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>Например, ветка, которая будет выбрана для расчета за Жемчуг (для пользователя Сапфир 2), не будет участвовать для расчета за Сапфир (для пользователя Сапфир 2).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Рубина* пять веток с такими ГО: 3100 PV, 3000 PV, 3000 PV, 3000 PV, 3000 PV. В нашем случае у нас четыре пользователя (и четыре ветки), которые подходят по критериям: четыре Директора с ГО по 3000. Но две из них уже участвовала в расчете за Жемчуга. Поэтому у нас два пользователя (и две ветки), которые подходят по критериям: директора </w:t>
      </w:r>
      <w:proofErr w:type="spellStart"/>
      <w:r>
        <w:t>директора</w:t>
      </w:r>
      <w:proofErr w:type="spellEnd"/>
      <w:r>
        <w:t xml:space="preserve"> </w:t>
      </w:r>
      <w:proofErr w:type="spellStart"/>
      <w:r>
        <w:t>Директора</w:t>
      </w:r>
      <w:proofErr w:type="spellEnd"/>
      <w:r>
        <w:t xml:space="preserve"> с ГО по 3000. Выбираем любого из них. Пускай это будет Директор с третей справа ветки (см. рисунок). Это будет 4-я по обороту ветка.</w:t>
      </w:r>
      <w:r>
        <w:br/>
        <w:t>Также у Рубина* есть и 5-я по обороту ветка - четвертая справа ветка (см. рисунок). В этой ветки есть Директор с ГО 3000 PV.</w:t>
      </w:r>
      <w:r>
        <w:br/>
      </w:r>
      <w:r>
        <w:br/>
        <w:t xml:space="preserve">Количество баллов за ГО Директора с 4-й ветки: 3000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Количество баллов за ГО Директора с 5-й ветки: 3000 PV / 3000 = 1.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Рубина*, рассчитанные выше баллы начисляем Рубину*: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Рубину* - то баллы зачисляются Рубину*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Рубину* - то баллы зачисляются Рубину*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lastRenderedPageBreak/>
        <w:t>если  найденный</w:t>
      </w:r>
      <w:proofErr w:type="gramEnd"/>
      <w:r>
        <w:t xml:space="preserve"> пользователь находится на третьей (или выше) линии Рубину* - то Рубину*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Рубина* </w:t>
      </w:r>
      <w:proofErr w:type="gramStart"/>
      <w:r>
        <w:t>найденные  пользователи</w:t>
      </w:r>
      <w:proofErr w:type="gramEnd"/>
      <w:r>
        <w:t xml:space="preserve"> находятся на первой линии. Поэтому получает 2 балла: с 4-й ветки - 1 балл * 1 = 1 балл, с 5-й ветки - 1 балл * 1 = 1 балл.</w:t>
      </w:r>
    </w:p>
    <w:p w:rsidR="00CF4041" w:rsidRDefault="005B5A51">
      <w:pPr>
        <w:pStyle w:val="5"/>
        <w:pageBreakBefore/>
        <w:numPr>
          <w:ilvl w:val="0"/>
          <w:numId w:val="39"/>
        </w:numPr>
        <w:spacing w:after="0"/>
        <w:jc w:val="left"/>
        <w:rPr>
          <w:b/>
        </w:rPr>
      </w:pPr>
      <w:bookmarkStart w:id="43" w:name="_heading=h.o2a7r9jnn3j0" w:colFirst="0" w:colLast="0"/>
      <w:bookmarkEnd w:id="43"/>
      <w:r>
        <w:rPr>
          <w:b/>
        </w:rPr>
        <w:lastRenderedPageBreak/>
        <w:t>для Изумруда (за ранг Жемчуг, за ранг Сапфир, за ранг Рубин/Рубин* и за ранг Изумруд):</w:t>
      </w:r>
    </w:p>
    <w:p w:rsidR="00CF4041" w:rsidRDefault="005B5A51">
      <w:pPr>
        <w:numPr>
          <w:ilvl w:val="0"/>
          <w:numId w:val="7"/>
        </w:numPr>
        <w:spacing w:after="0"/>
        <w:jc w:val="left"/>
        <w:rPr>
          <w:b/>
        </w:rPr>
      </w:pPr>
      <w:r>
        <w:rPr>
          <w:b/>
          <w:u w:val="single"/>
        </w:rPr>
        <w:t>за Жемчуг.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Изумруда, в которых есть минимум один Директор (или выше) с ГО не менее 3000 PV. Далее из этих веток берем </w:t>
      </w:r>
      <w:r>
        <w:rPr>
          <w:b/>
        </w:rPr>
        <w:t>2-ю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Изумруд), не будет участвовать для расчета Сапфира (для пользователя Изумруд).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Изумруда четыре ветки с такими ГО: 15500 PV, 12400 PV, 10000 PV, 9500 PV. Таким образом для расчета берем ветку с ГО 12400 PV, и в ней находим Директора (на самом низком уровне) с большим ГО. В нашем случае это будет Директор с ГО 3100 PV. Эта ветка уже не будет участвовать для расчета баллов за объемы за Сапфир, за Рубин/Рубин* и за Изумруд.</w:t>
      </w:r>
      <w:r>
        <w:br/>
      </w:r>
      <w:r>
        <w:br/>
        <w:t xml:space="preserve">Количество баллов за это ГО: 3100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  <w:r>
        <w:br/>
      </w:r>
      <w:r>
        <w:br/>
        <w:t>В зависимости от того на какой линии найденный пользователь относительно Изумруда, рассчитанные выше баллы начисляем Изумруду: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Изумруду - то баллы зачисляются Изумруду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Изумруду - то баллы зачисляются Изумруду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Изумруду - то Изумруду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Изумруду найденный пользователь находится во </w:t>
      </w:r>
      <w:r>
        <w:rPr>
          <w:b/>
        </w:rPr>
        <w:t xml:space="preserve">второй </w:t>
      </w:r>
      <w:r>
        <w:t>линии. Поэтому получает: 1 балл * 0,5 = 1 балл (так как минимум 1 балл).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numPr>
          <w:ilvl w:val="0"/>
          <w:numId w:val="7"/>
        </w:numPr>
        <w:spacing w:after="0"/>
        <w:jc w:val="left"/>
        <w:rPr>
          <w:b/>
        </w:rPr>
      </w:pPr>
      <w:r>
        <w:rPr>
          <w:b/>
          <w:u w:val="single"/>
        </w:rPr>
        <w:t>за Сапфир.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lastRenderedPageBreak/>
        <w:t xml:space="preserve">Для расчета необходимо определить ветки в структуре Изумруда, в которых есть минимум один Директор (или выше) с ГО не менее 3000 PV. Далее из этих веток берем </w:t>
      </w:r>
      <w:r>
        <w:rPr>
          <w:b/>
        </w:rPr>
        <w:t>3-ю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они не в нужном ранге). 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Изумруд), не будет участвовать для расчета Сапфира (для пользователя Изумруд).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Изумруда четыре ветки с такими ГО: 15500 PV, 12400 PV, 10000 PV, 9500 PV. Таким образом для расчета берем ветку с ГО 10000 PV, и в ней находим Директора (на самом низком уровне) с большим ГО. В нашем случае это будет Директор с ГО 3700 PV. Эта ветка уже не будет участвовать для расчета баллов за объемы за Рубин/Рубин* и за Изумруд.</w:t>
      </w:r>
      <w:r>
        <w:br/>
      </w:r>
      <w:r>
        <w:br/>
        <w:t xml:space="preserve">Количество баллов за это ГО: 3700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  <w:r>
        <w:br/>
      </w:r>
      <w:r>
        <w:br/>
        <w:t>В зависимости от того на какой линии найденный пользователь относительно Изумруда, рассчитанные выше баллы начисляем Изумруду: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Изумруду - то баллы зачисляются Изумруду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Изумруду - то баллы зачисляются Изумруду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Изумруду - то Изумруду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Изумруду найденный пользователь находится во </w:t>
      </w:r>
      <w:r>
        <w:rPr>
          <w:b/>
        </w:rPr>
        <w:t xml:space="preserve">второй </w:t>
      </w:r>
      <w:r>
        <w:t>линии. Поэтому получает: 1 балл * 0,5 = 1 балл (так как минимум 1 балл).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numPr>
          <w:ilvl w:val="0"/>
          <w:numId w:val="7"/>
        </w:numPr>
        <w:spacing w:after="0"/>
        <w:jc w:val="left"/>
        <w:rPr>
          <w:b/>
        </w:rPr>
      </w:pPr>
      <w:r>
        <w:rPr>
          <w:b/>
          <w:u w:val="single"/>
        </w:rPr>
        <w:t>за Рубин/Рубин*.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Изумруда, в которых есть минимум один Директор (или выше) с ГО не менее 3000 PV. Далее из этих веток берем </w:t>
      </w:r>
      <w:r>
        <w:rPr>
          <w:b/>
        </w:rPr>
        <w:t>4-ю</w:t>
      </w:r>
      <w:r>
        <w:t xml:space="preserve"> по обороту ветку и в этой ветки найти Директора (или выше) </w:t>
      </w:r>
      <w:r>
        <w:rPr>
          <w:b/>
        </w:rPr>
        <w:t xml:space="preserve">с ГО не менее 3000 PV </w:t>
      </w:r>
      <w:r>
        <w:t xml:space="preserve">на самом низком уровне (в ветке может быть и ниже пользователи, но </w:t>
      </w:r>
      <w:r>
        <w:lastRenderedPageBreak/>
        <w:t xml:space="preserve">они не в нужном ранге). 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Директора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Изумруд), не будет участвовать для расчета Сапфира (для пользователя Изумруд).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Директора (на самом низком уровне) находятся на одном уровне, то выбирается Директор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Изумруда четыре ветки с такими ГО: 15500 PV, 12400 PV, 10000 PV, 9500 PV. Таким образом для расчета берем ветку с ГО 9500 PV, и в ней находим Директора (на самом низком уровне) с большим ГО. В нашем случае это будет Директор с ГО 3100 PV. Эта ветка уже не будет участвовать для расчета баллов за объемы и за Изумруд.</w:t>
      </w:r>
      <w:r>
        <w:br/>
      </w:r>
      <w:r>
        <w:br/>
        <w:t xml:space="preserve">Количество баллов за это ГО: 3100 PV / 3000 = 1. </w:t>
      </w:r>
      <w:r>
        <w:br/>
      </w:r>
      <w:r>
        <w:rPr>
          <w:i/>
        </w:rPr>
        <w:t>Если после деления есть остаток и его размер не меньше 2000 PV, то это тоже считается 1 баллом. Например, ГО = 5000 PV. 5000 PV / 3000 = 1 балл и 2000 PV, что равно 2 баллам. А вот если ГО = 4999 PV, то это только 1 балл.</w:t>
      </w:r>
      <w:r>
        <w:br/>
      </w:r>
      <w:r>
        <w:br/>
        <w:t>В зависимости от того на какой линии найденный пользователь относительно Изумруда, рассчитанные выше баллы начисляем Изумруду: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Изумруду - то баллы зачисляются Изумруду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Изумруду - то баллы зачисляются Изумруду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Изумруду - то Изумруду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 xml:space="preserve">В нашем случае у Изумруду найденный пользователь находится во </w:t>
      </w:r>
      <w:r>
        <w:rPr>
          <w:b/>
        </w:rPr>
        <w:t xml:space="preserve">второй </w:t>
      </w:r>
      <w:r>
        <w:t>линии. Поэтому получает: 1 балл * 0,5 = 1 балл (так как минимум 1 балл).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У Изумруда нет 5-й и далее веток.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numPr>
          <w:ilvl w:val="0"/>
          <w:numId w:val="7"/>
        </w:numPr>
        <w:spacing w:after="0"/>
        <w:jc w:val="left"/>
        <w:rPr>
          <w:b/>
        </w:rPr>
      </w:pPr>
      <w:r>
        <w:rPr>
          <w:b/>
          <w:u w:val="single"/>
        </w:rPr>
        <w:t>за Изумруд.</w:t>
      </w:r>
    </w:p>
    <w:p w:rsidR="00CF4041" w:rsidRDefault="005B5A51">
      <w:pPr>
        <w:spacing w:after="0"/>
        <w:ind w:left="992" w:firstLine="0"/>
        <w:jc w:val="left"/>
        <w:rPr>
          <w:b/>
        </w:rPr>
      </w:pPr>
      <w:r>
        <w:t xml:space="preserve">Для расчета необходимо определить ветки в структуре Изумруда, в которых есть минимум один </w:t>
      </w:r>
      <w:r>
        <w:rPr>
          <w:b/>
        </w:rPr>
        <w:t xml:space="preserve">Сапфир </w:t>
      </w:r>
      <w:r>
        <w:t xml:space="preserve">(или выше). Далее из этих веток берем </w:t>
      </w:r>
      <w:r>
        <w:rPr>
          <w:b/>
        </w:rPr>
        <w:t>4-ю</w:t>
      </w:r>
      <w:r>
        <w:t xml:space="preserve"> по обороту ветку и в этой ветки находим </w:t>
      </w:r>
      <w:r>
        <w:rPr>
          <w:b/>
        </w:rPr>
        <w:t xml:space="preserve">Сапфир </w:t>
      </w:r>
      <w:r>
        <w:t>(или выше)</w:t>
      </w:r>
      <w:r>
        <w:rPr>
          <w:b/>
        </w:rPr>
        <w:t xml:space="preserve"> </w:t>
      </w:r>
      <w:r>
        <w:t xml:space="preserve">на самом низком уровне (в ветке может быть и ниже пользователи, но они не в нужном ранге). </w:t>
      </w:r>
      <w:r>
        <w:rPr>
          <w:b/>
        </w:rPr>
        <w:t>После расчета 4-й по обороту ветки, необходимо найти 5-ю, 6-ю и т. д. до последней (если такие ветки есть в структуре) и рассчитать аналогичным способом.</w:t>
      </w:r>
      <w:r>
        <w:br/>
      </w:r>
      <w:r>
        <w:lastRenderedPageBreak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Сапфиров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rPr>
          <w:i/>
        </w:rPr>
        <w:t xml:space="preserve">Например, ветка, которая будет выбрана для расчета за Жемчуг (для пользователя Изумруд), не будет участвовать для расчета Сапфира (для пользователя Изумруд). </w:t>
      </w:r>
    </w:p>
    <w:p w:rsidR="00CF4041" w:rsidRDefault="005B5A51">
      <w:pPr>
        <w:spacing w:after="0"/>
        <w:ind w:left="992" w:firstLine="0"/>
        <w:jc w:val="left"/>
      </w:pPr>
      <w:r>
        <w:br/>
        <w:t xml:space="preserve">Если в выбранной ветке (или ветках) найденные Сапфиры (на самом низком уровне) находятся на одном уровне, то выбирается Сапфир с большим ГО. 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>В нашем случае у Изумруда четыре ветки с такими ГО: 15500 PV, 12400 PV, 10000 PV, 9500 PV. Таким образом для расчета берем ветку с ГО 9500 PV, и в ней находим Сапфира (на самом низком уровне) с большим ГО. В нашем случае это будет Сапфир с ГО 9500 PV.</w:t>
      </w:r>
      <w:r>
        <w:br/>
      </w:r>
      <w:r>
        <w:br/>
        <w:t xml:space="preserve">Количество баллов за это ГО: 9500 PV / 10000 = 1. </w:t>
      </w:r>
      <w:r>
        <w:br/>
      </w:r>
      <w:r>
        <w:rPr>
          <w:i/>
        </w:rPr>
        <w:t>Если после деления есть остаток и его размер не меньше 7000 PV, то это тоже считается 1 баллом. Например, ГО = 17000 PV. 17000 PV / 10000 = 1 балл и 7000 PV, что равно 2 баллам. А вот если ГО = 16999 PV, то это только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У Изумруда нет 5-й и далее веток.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Изумруда, рассчитанные выше баллы начисляем Изумруду: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Изумруда - то баллы зачисляются Изумруду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Изумруда - то баллы зачисляются Изумруду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Изумруда - то Изумруду начисляется 1 балл.</w:t>
      </w:r>
    </w:p>
    <w:p w:rsidR="00CF4041" w:rsidRDefault="00CF4041">
      <w:pPr>
        <w:spacing w:after="0"/>
        <w:ind w:left="1440" w:firstLine="0"/>
        <w:jc w:val="left"/>
      </w:pPr>
    </w:p>
    <w:p w:rsidR="00CF4041" w:rsidRDefault="005B5A51">
      <w:pPr>
        <w:spacing w:after="0"/>
        <w:ind w:left="992" w:firstLine="0"/>
        <w:jc w:val="left"/>
      </w:pPr>
      <w:r>
        <w:t>В нашем случае у Изумруду найденный пользователь находится в первой</w:t>
      </w:r>
      <w:r>
        <w:rPr>
          <w:b/>
        </w:rPr>
        <w:t xml:space="preserve"> </w:t>
      </w:r>
      <w:r>
        <w:t>линии. Поэтому получает: 1 балл * 1 = 1 балл.</w:t>
      </w:r>
    </w:p>
    <w:p w:rsidR="00CF4041" w:rsidRDefault="00CF4041">
      <w:pPr>
        <w:spacing w:after="0"/>
        <w:ind w:left="992" w:firstLine="0"/>
        <w:jc w:val="left"/>
      </w:pPr>
    </w:p>
    <w:p w:rsidR="00CF4041" w:rsidRDefault="005B5A51">
      <w:pPr>
        <w:pStyle w:val="5"/>
        <w:spacing w:after="0"/>
        <w:ind w:firstLine="0"/>
        <w:jc w:val="left"/>
        <w:rPr>
          <w:b/>
          <w:u w:val="single"/>
        </w:rPr>
      </w:pPr>
      <w:bookmarkStart w:id="44" w:name="_heading=h.bbi0blpkf558" w:colFirst="0" w:colLast="0"/>
      <w:bookmarkEnd w:id="44"/>
      <w:r>
        <w:rPr>
          <w:b/>
          <w:u w:val="single"/>
        </w:rPr>
        <w:t>Итог.</w:t>
      </w:r>
    </w:p>
    <w:p w:rsidR="00CF4041" w:rsidRDefault="005B5A51">
      <w:pPr>
        <w:spacing w:after="0"/>
        <w:ind w:firstLine="0"/>
        <w:jc w:val="left"/>
      </w:pPr>
      <w:r>
        <w:t>Таким образом после второго этапа:</w:t>
      </w:r>
    </w:p>
    <w:p w:rsidR="00CF4041" w:rsidRDefault="005B5A51">
      <w:pPr>
        <w:numPr>
          <w:ilvl w:val="0"/>
          <w:numId w:val="27"/>
        </w:numPr>
        <w:spacing w:after="0"/>
        <w:jc w:val="left"/>
      </w:pPr>
      <w:r>
        <w:t>Сапфир 1 получил: за Жемчуг - 1 балл, за Сапфир - 1;</w:t>
      </w:r>
    </w:p>
    <w:p w:rsidR="00CF4041" w:rsidRDefault="005B5A51">
      <w:pPr>
        <w:numPr>
          <w:ilvl w:val="0"/>
          <w:numId w:val="27"/>
        </w:numPr>
        <w:spacing w:after="0"/>
        <w:jc w:val="left"/>
      </w:pPr>
      <w:r>
        <w:t>Сапфир 2 получил: за Жемчуг - 1 балл, за Сапфир - 1;</w:t>
      </w:r>
    </w:p>
    <w:p w:rsidR="00CF4041" w:rsidRDefault="005B5A51">
      <w:pPr>
        <w:numPr>
          <w:ilvl w:val="0"/>
          <w:numId w:val="27"/>
        </w:numPr>
        <w:spacing w:after="0"/>
        <w:jc w:val="left"/>
      </w:pPr>
      <w:r>
        <w:t>Рубин получил: за Жемчуг - 1 балл, за Сапфир - 1; за Рубин - 1;</w:t>
      </w:r>
    </w:p>
    <w:p w:rsidR="00CF4041" w:rsidRDefault="005B5A51">
      <w:pPr>
        <w:numPr>
          <w:ilvl w:val="0"/>
          <w:numId w:val="27"/>
        </w:numPr>
        <w:spacing w:after="0"/>
        <w:jc w:val="left"/>
      </w:pPr>
      <w:r>
        <w:t>Рубин* получил: за Жемчуг - 1 балл, за Сапфир - 1; за Рубин* - 2;</w:t>
      </w:r>
    </w:p>
    <w:p w:rsidR="00CF4041" w:rsidRDefault="005B5A51">
      <w:pPr>
        <w:numPr>
          <w:ilvl w:val="0"/>
          <w:numId w:val="27"/>
        </w:numPr>
        <w:spacing w:after="0"/>
        <w:jc w:val="left"/>
      </w:pPr>
      <w:r>
        <w:t>Изумруд получил: за Жемчуг - 1 балл, за Сапфир - 1; за Рубин/Рубин* - 1; за Изумруд - 1.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lastRenderedPageBreak/>
        <w:t xml:space="preserve">В пуле “Жемчуг” - 5 участников, которые набрали вместе за Жемчуг 5 баллов. </w:t>
      </w:r>
      <w:r>
        <w:br/>
        <w:t xml:space="preserve">За 1 балл участник получает: (60% * 750PV) / 5 = 90PV. </w:t>
      </w:r>
    </w:p>
    <w:p w:rsidR="00CF4041" w:rsidRDefault="005B5A51">
      <w:pPr>
        <w:spacing w:after="0"/>
        <w:ind w:firstLine="0"/>
        <w:jc w:val="left"/>
      </w:pPr>
      <w:r>
        <w:t>Сапфир 1, Сапфир 2, Рубин, Рубин*, Изумруд получают по 90PV.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t xml:space="preserve">В пуле “Сапфир” - 5 участников, которые набрали вместе за Сапфир 5 баллов. </w:t>
      </w:r>
      <w:r>
        <w:br/>
        <w:t xml:space="preserve">За 1 балл участник получает: (60% * 600PV) / 5 = 72PV. </w:t>
      </w:r>
    </w:p>
    <w:p w:rsidR="00CF4041" w:rsidRDefault="005B5A51">
      <w:pPr>
        <w:spacing w:after="0"/>
        <w:ind w:firstLine="0"/>
        <w:jc w:val="left"/>
      </w:pPr>
      <w:r>
        <w:t>Сапфир 1, Сапфир 2, Рубин, Рубин*, Изумруд получают по 72PV.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t xml:space="preserve">В пуле “Рубин и Рубин*” - 3 участника, которые набрали вместе за Рубин/Рубин* 4 балла. </w:t>
      </w:r>
      <w:r>
        <w:br/>
        <w:t xml:space="preserve">За 1 балл участник получает: (60% * 250PV) / 4 = 37,50PV. </w:t>
      </w:r>
    </w:p>
    <w:p w:rsidR="00CF4041" w:rsidRDefault="005B5A51">
      <w:pPr>
        <w:spacing w:after="0"/>
        <w:ind w:firstLine="0"/>
        <w:jc w:val="left"/>
      </w:pPr>
      <w:r>
        <w:t>Рубин получает 37,50PV.</w:t>
      </w:r>
    </w:p>
    <w:p w:rsidR="00CF4041" w:rsidRDefault="005B5A51">
      <w:pPr>
        <w:spacing w:after="0"/>
        <w:ind w:firstLine="0"/>
        <w:jc w:val="left"/>
      </w:pPr>
      <w:r>
        <w:t>Рубин* получает 75PV.</w:t>
      </w:r>
    </w:p>
    <w:p w:rsidR="00CF4041" w:rsidRDefault="005B5A51">
      <w:pPr>
        <w:spacing w:after="0"/>
        <w:ind w:firstLine="0"/>
        <w:jc w:val="left"/>
      </w:pPr>
      <w:r>
        <w:t>Изумруд получает 37,50PV.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t xml:space="preserve">В пуле “Изумруд” - 1 участник, который набрал за Изумруд 1 балл. </w:t>
      </w:r>
      <w:r>
        <w:br/>
        <w:t xml:space="preserve">За 1 балл участник получает: (60% * 250PV) / 1 = 150PV. </w:t>
      </w:r>
    </w:p>
    <w:p w:rsidR="00CF4041" w:rsidRDefault="005B5A51">
      <w:pPr>
        <w:spacing w:after="0"/>
        <w:ind w:firstLine="0"/>
        <w:jc w:val="left"/>
      </w:pPr>
      <w:r>
        <w:t>Изумруд получает 150PV.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  <w:rPr>
          <w:b/>
          <w:u w:val="single"/>
        </w:rPr>
      </w:pPr>
      <w:r>
        <w:rPr>
          <w:b/>
          <w:u w:val="single"/>
        </w:rPr>
        <w:t>В итоге после двух этапов: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spacing w:after="0"/>
        <w:ind w:firstLine="0"/>
        <w:jc w:val="left"/>
      </w:pPr>
      <w:r>
        <w:t>Сапфир 1 получил 108PV + 90PV + 72</w:t>
      </w:r>
      <w:proofErr w:type="gramStart"/>
      <w:r>
        <w:t>PV  =</w:t>
      </w:r>
      <w:proofErr w:type="gramEnd"/>
      <w:r>
        <w:t xml:space="preserve"> 270PV</w:t>
      </w:r>
    </w:p>
    <w:p w:rsidR="00CF4041" w:rsidRDefault="005B5A51">
      <w:pPr>
        <w:spacing w:after="0"/>
        <w:ind w:firstLine="0"/>
        <w:jc w:val="left"/>
      </w:pPr>
      <w:r>
        <w:t>Сапфир 2 получил 108PV + 90PV + 72</w:t>
      </w:r>
      <w:proofErr w:type="gramStart"/>
      <w:r>
        <w:t>PV  =</w:t>
      </w:r>
      <w:proofErr w:type="gramEnd"/>
      <w:r>
        <w:t xml:space="preserve"> 270PV</w:t>
      </w:r>
    </w:p>
    <w:p w:rsidR="00CF4041" w:rsidRDefault="005B5A51">
      <w:pPr>
        <w:spacing w:after="0"/>
        <w:ind w:firstLine="0"/>
        <w:jc w:val="left"/>
      </w:pPr>
      <w:r>
        <w:t>Рубин получил 141,33PV + 90PV + 72PV + 37,50PV = 340,83PV</w:t>
      </w:r>
    </w:p>
    <w:p w:rsidR="00CF4041" w:rsidRDefault="005B5A51">
      <w:pPr>
        <w:spacing w:after="0"/>
        <w:ind w:firstLine="0"/>
        <w:jc w:val="left"/>
      </w:pPr>
      <w:r>
        <w:t>Рубин* получил 141,33PV + 90PV + 72PV + 75PV = 378,33PV</w:t>
      </w:r>
    </w:p>
    <w:p w:rsidR="00CF4041" w:rsidRDefault="005B5A51">
      <w:pPr>
        <w:spacing w:after="0"/>
        <w:ind w:firstLine="0"/>
        <w:jc w:val="left"/>
      </w:pPr>
      <w:r>
        <w:t>Изумруд получил 241,33PV + 90PV + 72PV + 37,50PV + 150PV = 591,83PV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pStyle w:val="5"/>
        <w:pageBreakBefore/>
        <w:spacing w:after="0"/>
        <w:ind w:firstLine="0"/>
        <w:jc w:val="left"/>
        <w:rPr>
          <w:b/>
          <w:u w:val="single"/>
        </w:rPr>
      </w:pPr>
      <w:bookmarkStart w:id="45" w:name="_heading=h.149mov3mx5vm" w:colFirst="0" w:colLast="0"/>
      <w:bookmarkEnd w:id="45"/>
      <w:r>
        <w:rPr>
          <w:b/>
          <w:u w:val="single"/>
        </w:rPr>
        <w:lastRenderedPageBreak/>
        <w:t>Примечание.</w:t>
      </w:r>
    </w:p>
    <w:p w:rsidR="00CF4041" w:rsidRDefault="005B5A51">
      <w:pPr>
        <w:spacing w:after="0"/>
        <w:ind w:firstLine="0"/>
        <w:jc w:val="left"/>
      </w:pPr>
      <w:r>
        <w:t>Параметры для расчета 2-этапа для рангов, которые не представлены в примере:</w:t>
      </w:r>
    </w:p>
    <w:p w:rsidR="00CF4041" w:rsidRDefault="005B5A51">
      <w:pPr>
        <w:numPr>
          <w:ilvl w:val="0"/>
          <w:numId w:val="30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Бриллиант.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 xml:space="preserve">Для расчета необходимо определить ветки в структуре Бриллианта, в которых есть минимум один </w:t>
      </w:r>
      <w:r>
        <w:rPr>
          <w:b/>
        </w:rPr>
        <w:t xml:space="preserve">Рубин </w:t>
      </w:r>
      <w:r>
        <w:t xml:space="preserve">(или выше). Далее из этих веток берем </w:t>
      </w:r>
      <w:r>
        <w:rPr>
          <w:b/>
        </w:rPr>
        <w:t>4-ю</w:t>
      </w:r>
      <w:r>
        <w:t xml:space="preserve"> по обороту ветку и в этой ветки находим </w:t>
      </w:r>
      <w:r>
        <w:rPr>
          <w:b/>
        </w:rPr>
        <w:t xml:space="preserve">Рубин </w:t>
      </w:r>
      <w:r>
        <w:t>(или выше)</w:t>
      </w:r>
      <w:r>
        <w:rPr>
          <w:b/>
        </w:rPr>
        <w:t xml:space="preserve"> </w:t>
      </w:r>
      <w:r>
        <w:t xml:space="preserve">на самом низком уровне (в ветке может быть и ниже пользователи, но они не в нужном ранге). </w:t>
      </w:r>
      <w:r>
        <w:rPr>
          <w:b/>
        </w:rPr>
        <w:t>После расчета 4-й по обороту ветки, необходимо найти 5-ю, 6-ю и т. д. до последней (если такие ветки есть в структуре) и рассчитать аналогичным способом.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Рубинов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br/>
        <w:t xml:space="preserve">Если в выбранной ветке (или ветках) найденные Рубины (на самом низком уровне) находятся на одном уровне, то выбирается Рубин с большим ГО. </w:t>
      </w:r>
      <w:r>
        <w:br/>
      </w:r>
      <w:r>
        <w:br/>
        <w:t xml:space="preserve">Количество баллов за ГО найденного пользователя: </w:t>
      </w:r>
      <w:proofErr w:type="gramStart"/>
      <w:r>
        <w:t>[ ГО</w:t>
      </w:r>
      <w:proofErr w:type="gramEnd"/>
      <w:r>
        <w:t xml:space="preserve"> найденного пользователя] / 13000 = . </w:t>
      </w:r>
      <w:r>
        <w:br/>
      </w:r>
      <w:r>
        <w:rPr>
          <w:i/>
        </w:rPr>
        <w:t>Если после деления есть остаток и его размер не меньше 9000 PV, то это тоже считается 1 баллом. Например, ГО = 22000 PV. 22000 PV / 13000 = 1 балл и 9000 PV, что равно 2 баллам. А вот если ГО = 21999 PV, то это только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Бриллианта, рассчитанные выше баллы начисляем Бриллианту: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Бриллианта - то баллы зачисляются Бриллианту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Бриллианта - то баллы зачисляются Бриллианту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Бриллианта - то Бриллианту начисляется 1 балл.</w:t>
      </w:r>
    </w:p>
    <w:p w:rsidR="00CF4041" w:rsidRDefault="00CF4041">
      <w:pPr>
        <w:spacing w:after="0"/>
        <w:ind w:firstLine="0"/>
        <w:jc w:val="left"/>
      </w:pPr>
    </w:p>
    <w:p w:rsidR="00CF4041" w:rsidRDefault="005B5A51">
      <w:pPr>
        <w:pStyle w:val="5"/>
        <w:pageBreakBefore/>
        <w:spacing w:after="0"/>
        <w:ind w:firstLine="0"/>
        <w:jc w:val="left"/>
        <w:rPr>
          <w:b/>
          <w:u w:val="single"/>
        </w:rPr>
      </w:pPr>
      <w:bookmarkStart w:id="46" w:name="_heading=h.3eo83k7eykr3" w:colFirst="0" w:colLast="0"/>
      <w:bookmarkEnd w:id="46"/>
      <w:r>
        <w:rPr>
          <w:b/>
          <w:u w:val="single"/>
        </w:rPr>
        <w:lastRenderedPageBreak/>
        <w:t>Примечание.</w:t>
      </w:r>
    </w:p>
    <w:p w:rsidR="00CF4041" w:rsidRDefault="005B5A51">
      <w:pPr>
        <w:spacing w:after="0"/>
        <w:ind w:firstLine="0"/>
        <w:jc w:val="left"/>
      </w:pPr>
      <w:r>
        <w:t>Параметры для расчета 2-этапа для рангов, которые не представлены в примере:</w:t>
      </w:r>
    </w:p>
    <w:p w:rsidR="00CF4041" w:rsidRDefault="005B5A51">
      <w:pPr>
        <w:numPr>
          <w:ilvl w:val="0"/>
          <w:numId w:val="30"/>
        </w:numPr>
        <w:spacing w:after="0"/>
        <w:ind w:left="992"/>
        <w:jc w:val="left"/>
        <w:rPr>
          <w:b/>
        </w:rPr>
      </w:pPr>
      <w:r>
        <w:rPr>
          <w:b/>
          <w:u w:val="single"/>
        </w:rPr>
        <w:t>за Тиару (Тиару*).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t xml:space="preserve">Для расчета необходимо определить ветки в структуре Бриллианта, в которых есть минимум один </w:t>
      </w:r>
      <w:r>
        <w:rPr>
          <w:b/>
        </w:rPr>
        <w:t xml:space="preserve">Изумруд </w:t>
      </w:r>
      <w:r>
        <w:t xml:space="preserve">(или выше). Далее из этих веток берем </w:t>
      </w:r>
      <w:r>
        <w:rPr>
          <w:b/>
        </w:rPr>
        <w:t>4-ю</w:t>
      </w:r>
      <w:r>
        <w:t xml:space="preserve"> по обороту ветку и в этой ветки находим </w:t>
      </w:r>
      <w:r>
        <w:rPr>
          <w:b/>
        </w:rPr>
        <w:t xml:space="preserve">Изумруда </w:t>
      </w:r>
      <w:r>
        <w:t>(или выше)</w:t>
      </w:r>
      <w:r>
        <w:rPr>
          <w:b/>
        </w:rPr>
        <w:t xml:space="preserve"> </w:t>
      </w:r>
      <w:r>
        <w:t xml:space="preserve">на самом низком уровне (в ветке может быть и ниже пользователи, но они не в нужном ранге). </w:t>
      </w:r>
      <w:r>
        <w:rPr>
          <w:b/>
        </w:rPr>
        <w:t>После расчета 4-й по обороту ветки, необходимо найти 5-ю, 6-ю и т. д. до последней (если такие ветки есть в структуре) и рассчитать аналогичным способом.</w:t>
      </w:r>
      <w:r>
        <w:br/>
        <w:t xml:space="preserve">Если таких веток больше одной, то выбирается та, в которой больше уровней (линий, поколений). Если и уровней одинаковое количество, то поиск Изумрудов на самом низком уровне происходит во всех таких ветках. </w:t>
      </w:r>
      <w:r>
        <w:br/>
      </w:r>
      <w:r>
        <w:rPr>
          <w:b/>
        </w:rPr>
        <w:t>Ветка, которая уже участвовала в расчете для ранга ниже, не участвует в расчетах для более высокого ранга.</w:t>
      </w:r>
    </w:p>
    <w:p w:rsidR="00CF4041" w:rsidRDefault="005B5A51">
      <w:pPr>
        <w:spacing w:after="0"/>
        <w:ind w:left="992" w:firstLine="0"/>
        <w:jc w:val="left"/>
        <w:rPr>
          <w:i/>
        </w:rPr>
      </w:pPr>
      <w:r>
        <w:br/>
        <w:t xml:space="preserve">Если в выбранной ветке (или ветках) найденные Рубины (на самом низком уровне) находятся на одном уровне, то выбирается Рубин с большим ГО. </w:t>
      </w:r>
      <w:r>
        <w:br/>
      </w:r>
      <w:r>
        <w:br/>
        <w:t xml:space="preserve">Количество баллов за ГО найденного пользователя: </w:t>
      </w:r>
      <w:proofErr w:type="gramStart"/>
      <w:r>
        <w:t>[ ГО</w:t>
      </w:r>
      <w:proofErr w:type="gramEnd"/>
      <w:r>
        <w:t xml:space="preserve"> найденного пользователя] / 47000 = . </w:t>
      </w:r>
      <w:r>
        <w:br/>
      </w:r>
      <w:r>
        <w:rPr>
          <w:i/>
        </w:rPr>
        <w:t>Если после деления есть остаток и его размер не меньше 35000 PV, то это тоже считается 1 баллом. Например, ГО = 82000 PV. 82000 PV / 47000 = 1 балл и 35000 PV, что равно 2 баллам. А вот если ГО = 81999 PV, то это только 1 балл.</w:t>
      </w:r>
    </w:p>
    <w:p w:rsidR="00CF4041" w:rsidRDefault="00CF4041">
      <w:pPr>
        <w:spacing w:after="0"/>
        <w:ind w:left="992" w:firstLine="0"/>
        <w:jc w:val="left"/>
        <w:rPr>
          <w:i/>
        </w:rPr>
      </w:pPr>
    </w:p>
    <w:p w:rsidR="00CF4041" w:rsidRDefault="005B5A51">
      <w:pPr>
        <w:spacing w:after="0"/>
        <w:ind w:left="992" w:firstLine="0"/>
        <w:jc w:val="left"/>
      </w:pPr>
      <w:r>
        <w:t>В зависимости от того на какой линии найденный пользователь относительно Тиары, рассчитанные выше баллы начисляем Тиаре: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первой линии Тиары - то баллы зачисляются Тиаре с </w:t>
      </w:r>
      <w:proofErr w:type="spellStart"/>
      <w:r>
        <w:t>коэф</w:t>
      </w:r>
      <w:proofErr w:type="spellEnd"/>
      <w:r>
        <w:t>. 1;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второй линии Тиары - то баллы зачисляются Тиаре с </w:t>
      </w:r>
      <w:proofErr w:type="spellStart"/>
      <w:r>
        <w:t>коэф</w:t>
      </w:r>
      <w:proofErr w:type="spellEnd"/>
      <w:r>
        <w:t>. 0,5, но не менее 1 балла;</w:t>
      </w:r>
    </w:p>
    <w:p w:rsidR="00CF4041" w:rsidRDefault="005B5A51">
      <w:pPr>
        <w:numPr>
          <w:ilvl w:val="0"/>
          <w:numId w:val="38"/>
        </w:numPr>
        <w:spacing w:after="0"/>
        <w:jc w:val="left"/>
      </w:pPr>
      <w:proofErr w:type="gramStart"/>
      <w:r>
        <w:t>если  найденный</w:t>
      </w:r>
      <w:proofErr w:type="gramEnd"/>
      <w:r>
        <w:t xml:space="preserve"> пользователь находится на третьей (или выше) линии Тиары - то Тиаре начисляется 1 балл.</w:t>
      </w:r>
    </w:p>
    <w:sectPr w:rsidR="00CF4041">
      <w:headerReference w:type="default" r:id="rId13"/>
      <w:footerReference w:type="default" r:id="rId14"/>
      <w:pgSz w:w="11906" w:h="16838"/>
      <w:pgMar w:top="1134" w:right="851" w:bottom="113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41" w:rsidRDefault="00EA5641">
      <w:pPr>
        <w:spacing w:after="0" w:line="240" w:lineRule="auto"/>
      </w:pPr>
      <w:r>
        <w:separator/>
      </w:r>
    </w:p>
  </w:endnote>
  <w:endnote w:type="continuationSeparator" w:id="0">
    <w:p w:rsidR="00EA5641" w:rsidRDefault="00EA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51" w:rsidRDefault="005B5A5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385A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41" w:rsidRDefault="00EA5641">
      <w:pPr>
        <w:spacing w:after="0" w:line="240" w:lineRule="auto"/>
      </w:pPr>
      <w:r>
        <w:separator/>
      </w:r>
    </w:p>
  </w:footnote>
  <w:footnote w:type="continuationSeparator" w:id="0">
    <w:p w:rsidR="00EA5641" w:rsidRDefault="00EA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A51" w:rsidRDefault="005B5A51">
    <w:pPr>
      <w:spacing w:line="240" w:lineRule="auto"/>
      <w:rPr>
        <w:color w:val="666666"/>
      </w:rPr>
    </w:pPr>
    <w:r>
      <w:rPr>
        <w:color w:val="666666"/>
      </w:rPr>
      <w:t xml:space="preserve">Проект: </w:t>
    </w:r>
    <w:proofErr w:type="spellStart"/>
    <w:r>
      <w:rPr>
        <w:color w:val="666666"/>
      </w:rPr>
      <w:t>SilkWay</w:t>
    </w:r>
    <w:proofErr w:type="spellEnd"/>
  </w:p>
  <w:p w:rsidR="005B5A51" w:rsidRDefault="005B5A51">
    <w:pPr>
      <w:spacing w:line="240" w:lineRule="auto"/>
      <w:rPr>
        <w:color w:val="666666"/>
      </w:rPr>
    </w:pPr>
    <w:r>
      <w:rPr>
        <w:color w:val="666666"/>
      </w:rPr>
      <w:t>Выполнил: Бондарь Артем</w:t>
    </w:r>
  </w:p>
  <w:p w:rsidR="005B5A51" w:rsidRDefault="005B5A51">
    <w:pPr>
      <w:spacing w:line="240" w:lineRule="auto"/>
      <w:rPr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99A"/>
    <w:multiLevelType w:val="multilevel"/>
    <w:tmpl w:val="FFAC0220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871558"/>
    <w:multiLevelType w:val="multilevel"/>
    <w:tmpl w:val="0B9EE9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6A558F"/>
    <w:multiLevelType w:val="multilevel"/>
    <w:tmpl w:val="2D022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5B2139"/>
    <w:multiLevelType w:val="multilevel"/>
    <w:tmpl w:val="6DA2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FF3413"/>
    <w:multiLevelType w:val="multilevel"/>
    <w:tmpl w:val="D812D08E"/>
    <w:lvl w:ilvl="0">
      <w:start w:val="1"/>
      <w:numFmt w:val="decimal"/>
      <w:lvlText w:val="%1"/>
      <w:lvlJc w:val="left"/>
      <w:pPr>
        <w:ind w:left="1701" w:hanging="1134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701" w:hanging="1134"/>
      </w:pPr>
    </w:lvl>
    <w:lvl w:ilvl="2">
      <w:start w:val="1"/>
      <w:numFmt w:val="decimal"/>
      <w:lvlText w:val="%1.%2.%3"/>
      <w:lvlJc w:val="left"/>
      <w:pPr>
        <w:ind w:left="1701" w:hanging="1134"/>
      </w:pPr>
    </w:lvl>
    <w:lvl w:ilvl="3">
      <w:start w:val="1"/>
      <w:numFmt w:val="decimal"/>
      <w:lvlText w:val="%1.%2.%3.%4"/>
      <w:lvlJc w:val="left"/>
      <w:pPr>
        <w:ind w:left="1701" w:hanging="1134"/>
      </w:pPr>
      <w:rPr>
        <w:rFonts w:ascii="Times New Roman" w:eastAsia="Times New Roman" w:hAnsi="Times New Roman" w:cs="Times New Roman"/>
        <w:i w:val="0"/>
      </w:rPr>
    </w:lvl>
    <w:lvl w:ilvl="4">
      <w:start w:val="1"/>
      <w:numFmt w:val="decimal"/>
      <w:lvlText w:val="%1.%2.%3.%4.%5"/>
      <w:lvlJc w:val="left"/>
      <w:pPr>
        <w:ind w:left="1701" w:hanging="1134"/>
      </w:pPr>
    </w:lvl>
    <w:lvl w:ilvl="5">
      <w:start w:val="1"/>
      <w:numFmt w:val="decimal"/>
      <w:lvlText w:val="%1.%2.%3.%4.%5.%6"/>
      <w:lvlJc w:val="left"/>
      <w:pPr>
        <w:ind w:left="1701" w:hanging="1134"/>
      </w:pPr>
    </w:lvl>
    <w:lvl w:ilvl="6">
      <w:start w:val="1"/>
      <w:numFmt w:val="decimal"/>
      <w:lvlText w:val="%1.%2.%3.%4.%5.%6.%7"/>
      <w:lvlJc w:val="left"/>
      <w:pPr>
        <w:ind w:left="1701" w:hanging="1134"/>
      </w:pPr>
    </w:lvl>
    <w:lvl w:ilvl="7">
      <w:start w:val="1"/>
      <w:numFmt w:val="decimal"/>
      <w:lvlText w:val="%1.%2.%3.%4.%5.%6.%7.%8"/>
      <w:lvlJc w:val="left"/>
      <w:pPr>
        <w:ind w:left="1701" w:hanging="1134"/>
      </w:pPr>
    </w:lvl>
    <w:lvl w:ilvl="8">
      <w:start w:val="1"/>
      <w:numFmt w:val="decimal"/>
      <w:lvlText w:val="%1.%2.%3.%4.%5.%6.%7.%8.%9"/>
      <w:lvlJc w:val="left"/>
      <w:pPr>
        <w:ind w:left="1701" w:hanging="1134"/>
      </w:pPr>
    </w:lvl>
  </w:abstractNum>
  <w:abstractNum w:abstractNumId="5" w15:restartNumberingAfterBreak="0">
    <w:nsid w:val="0F7E08C9"/>
    <w:multiLevelType w:val="multilevel"/>
    <w:tmpl w:val="762E28E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31824DE"/>
    <w:multiLevelType w:val="multilevel"/>
    <w:tmpl w:val="22D4A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7A7555"/>
    <w:multiLevelType w:val="multilevel"/>
    <w:tmpl w:val="0D8E7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02738D"/>
    <w:multiLevelType w:val="multilevel"/>
    <w:tmpl w:val="641AB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2344E7"/>
    <w:multiLevelType w:val="multilevel"/>
    <w:tmpl w:val="2E96A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A63972"/>
    <w:multiLevelType w:val="multilevel"/>
    <w:tmpl w:val="EF066156"/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1" w15:restartNumberingAfterBreak="0">
    <w:nsid w:val="28F16302"/>
    <w:multiLevelType w:val="multilevel"/>
    <w:tmpl w:val="384C11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742404"/>
    <w:multiLevelType w:val="multilevel"/>
    <w:tmpl w:val="F18AE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020A2C"/>
    <w:multiLevelType w:val="multilevel"/>
    <w:tmpl w:val="E608863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002E68"/>
    <w:multiLevelType w:val="multilevel"/>
    <w:tmpl w:val="108E9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B43168"/>
    <w:multiLevelType w:val="multilevel"/>
    <w:tmpl w:val="3C3E87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58E4CFA"/>
    <w:multiLevelType w:val="multilevel"/>
    <w:tmpl w:val="ADDC7E7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8833E2D"/>
    <w:multiLevelType w:val="multilevel"/>
    <w:tmpl w:val="06425172"/>
    <w:lvl w:ilvl="0">
      <w:start w:val="1"/>
      <w:numFmt w:val="decimal"/>
      <w:lvlText w:val="%1"/>
      <w:lvlJc w:val="left"/>
      <w:pPr>
        <w:ind w:left="1701" w:hanging="1134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●"/>
      <w:lvlJc w:val="left"/>
      <w:pPr>
        <w:ind w:left="1701" w:hanging="1134"/>
      </w:pPr>
    </w:lvl>
    <w:lvl w:ilvl="2">
      <w:start w:val="1"/>
      <w:numFmt w:val="decimal"/>
      <w:lvlText w:val="%1.●.%3"/>
      <w:lvlJc w:val="left"/>
      <w:pPr>
        <w:ind w:left="1701" w:hanging="1134"/>
      </w:pPr>
    </w:lvl>
    <w:lvl w:ilvl="3">
      <w:start w:val="1"/>
      <w:numFmt w:val="decimal"/>
      <w:lvlText w:val="%1.●.%3.%4"/>
      <w:lvlJc w:val="left"/>
      <w:pPr>
        <w:ind w:left="1701" w:hanging="1134"/>
      </w:pPr>
      <w:rPr>
        <w:rFonts w:ascii="Times New Roman" w:eastAsia="Times New Roman" w:hAnsi="Times New Roman" w:cs="Times New Roman"/>
        <w:i w:val="0"/>
      </w:rPr>
    </w:lvl>
    <w:lvl w:ilvl="4">
      <w:start w:val="1"/>
      <w:numFmt w:val="decimal"/>
      <w:lvlText w:val="%1.●.%3.%4.%5"/>
      <w:lvlJc w:val="left"/>
      <w:pPr>
        <w:ind w:left="1701" w:hanging="1134"/>
      </w:pPr>
    </w:lvl>
    <w:lvl w:ilvl="5">
      <w:start w:val="1"/>
      <w:numFmt w:val="decimal"/>
      <w:lvlText w:val="%1.●.%3.%4.%5.%6"/>
      <w:lvlJc w:val="left"/>
      <w:pPr>
        <w:ind w:left="1701" w:hanging="1134"/>
      </w:pPr>
    </w:lvl>
    <w:lvl w:ilvl="6">
      <w:start w:val="1"/>
      <w:numFmt w:val="decimal"/>
      <w:lvlText w:val="%1.●.%3.%4.%5.%6.%7"/>
      <w:lvlJc w:val="left"/>
      <w:pPr>
        <w:ind w:left="1701" w:hanging="1134"/>
      </w:pPr>
    </w:lvl>
    <w:lvl w:ilvl="7">
      <w:start w:val="1"/>
      <w:numFmt w:val="decimal"/>
      <w:lvlText w:val="%1.●.%3.%4.%5.%6.%7.%8"/>
      <w:lvlJc w:val="left"/>
      <w:pPr>
        <w:ind w:left="1701" w:hanging="1134"/>
      </w:pPr>
    </w:lvl>
    <w:lvl w:ilvl="8">
      <w:start w:val="1"/>
      <w:numFmt w:val="decimal"/>
      <w:lvlText w:val="%1.●.%3.%4.%5.%6.%7.%8.%9"/>
      <w:lvlJc w:val="left"/>
      <w:pPr>
        <w:ind w:left="1701" w:hanging="1134"/>
      </w:pPr>
    </w:lvl>
  </w:abstractNum>
  <w:abstractNum w:abstractNumId="18" w15:restartNumberingAfterBreak="0">
    <w:nsid w:val="39C2028F"/>
    <w:multiLevelType w:val="multilevel"/>
    <w:tmpl w:val="98F0D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F34C24"/>
    <w:multiLevelType w:val="multilevel"/>
    <w:tmpl w:val="A1920D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BC83546"/>
    <w:multiLevelType w:val="multilevel"/>
    <w:tmpl w:val="DE585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80191F"/>
    <w:multiLevelType w:val="multilevel"/>
    <w:tmpl w:val="F992EAD0"/>
    <w:lvl w:ilvl="0">
      <w:start w:val="1"/>
      <w:numFmt w:val="bullet"/>
      <w:lvlText w:val="⮚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DE36DD"/>
    <w:multiLevelType w:val="multilevel"/>
    <w:tmpl w:val="0D2E0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5F921F6"/>
    <w:multiLevelType w:val="multilevel"/>
    <w:tmpl w:val="0786E8E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78F70A2"/>
    <w:multiLevelType w:val="multilevel"/>
    <w:tmpl w:val="A7F01918"/>
    <w:lvl w:ilvl="0">
      <w:start w:val="1"/>
      <w:numFmt w:val="decimal"/>
      <w:lvlText w:val="%1)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25" w15:restartNumberingAfterBreak="0">
    <w:nsid w:val="502028B0"/>
    <w:multiLevelType w:val="multilevel"/>
    <w:tmpl w:val="4EBE2FEC"/>
    <w:lvl w:ilvl="0">
      <w:start w:val="1"/>
      <w:numFmt w:val="bullet"/>
      <w:lvlText w:val="●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8353D47"/>
    <w:multiLevelType w:val="multilevel"/>
    <w:tmpl w:val="014E68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377CAF"/>
    <w:multiLevelType w:val="multilevel"/>
    <w:tmpl w:val="3F68C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D2470E"/>
    <w:multiLevelType w:val="multilevel"/>
    <w:tmpl w:val="4B9C32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8C7189"/>
    <w:multiLevelType w:val="multilevel"/>
    <w:tmpl w:val="CEC84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FD569E"/>
    <w:multiLevelType w:val="multilevel"/>
    <w:tmpl w:val="8B2EC476"/>
    <w:lvl w:ilvl="0">
      <w:start w:val="1"/>
      <w:numFmt w:val="decimal"/>
      <w:lvlText w:val="%1)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1" w15:restartNumberingAfterBreak="0">
    <w:nsid w:val="5C4809E5"/>
    <w:multiLevelType w:val="multilevel"/>
    <w:tmpl w:val="A9B887E4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1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DB53E70"/>
    <w:multiLevelType w:val="multilevel"/>
    <w:tmpl w:val="1520C4F6"/>
    <w:lvl w:ilvl="0">
      <w:start w:val="1"/>
      <w:numFmt w:val="bullet"/>
      <w:lvlText w:val="●"/>
      <w:lvlJc w:val="left"/>
      <w:pPr>
        <w:ind w:left="50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2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0A31998"/>
    <w:multiLevelType w:val="multilevel"/>
    <w:tmpl w:val="07F80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B60D38"/>
    <w:multiLevelType w:val="multilevel"/>
    <w:tmpl w:val="968A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5F5568"/>
    <w:multiLevelType w:val="multilevel"/>
    <w:tmpl w:val="9E50D214"/>
    <w:lvl w:ilvl="0">
      <w:start w:val="1"/>
      <w:numFmt w:val="bullet"/>
      <w:lvlText w:val="●"/>
      <w:lvlJc w:val="left"/>
      <w:pPr>
        <w:ind w:left="11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8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0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7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94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7FE3F8D"/>
    <w:multiLevelType w:val="multilevel"/>
    <w:tmpl w:val="81E6E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9540CF4"/>
    <w:multiLevelType w:val="multilevel"/>
    <w:tmpl w:val="1D14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1A253F"/>
    <w:multiLevelType w:val="multilevel"/>
    <w:tmpl w:val="2B90AC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C055A7E"/>
    <w:multiLevelType w:val="multilevel"/>
    <w:tmpl w:val="AF365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C670C80"/>
    <w:multiLevelType w:val="multilevel"/>
    <w:tmpl w:val="9A28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E41709C"/>
    <w:multiLevelType w:val="multilevel"/>
    <w:tmpl w:val="9C9238C8"/>
    <w:lvl w:ilvl="0">
      <w:start w:val="1"/>
      <w:numFmt w:val="bullet"/>
      <w:lvlText w:val="⮚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E657514"/>
    <w:multiLevelType w:val="multilevel"/>
    <w:tmpl w:val="A72A6C56"/>
    <w:lvl w:ilvl="0">
      <w:start w:val="1"/>
      <w:numFmt w:val="bullet"/>
      <w:lvlText w:val="●"/>
      <w:lvlJc w:val="left"/>
      <w:pPr>
        <w:ind w:left="50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2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1186F61"/>
    <w:multiLevelType w:val="multilevel"/>
    <w:tmpl w:val="546C2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D11F9F"/>
    <w:multiLevelType w:val="multilevel"/>
    <w:tmpl w:val="9334D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2EE7179"/>
    <w:multiLevelType w:val="multilevel"/>
    <w:tmpl w:val="E2DC8F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43318BA"/>
    <w:multiLevelType w:val="multilevel"/>
    <w:tmpl w:val="8EF8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62954F6"/>
    <w:multiLevelType w:val="multilevel"/>
    <w:tmpl w:val="59FCA5B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6F611F3"/>
    <w:multiLevelType w:val="multilevel"/>
    <w:tmpl w:val="8772894A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DB55022"/>
    <w:multiLevelType w:val="multilevel"/>
    <w:tmpl w:val="03646D2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7"/>
  </w:num>
  <w:num w:numId="2">
    <w:abstractNumId w:val="42"/>
  </w:num>
  <w:num w:numId="3">
    <w:abstractNumId w:val="27"/>
  </w:num>
  <w:num w:numId="4">
    <w:abstractNumId w:val="14"/>
  </w:num>
  <w:num w:numId="5">
    <w:abstractNumId w:val="12"/>
  </w:num>
  <w:num w:numId="6">
    <w:abstractNumId w:val="48"/>
  </w:num>
  <w:num w:numId="7">
    <w:abstractNumId w:val="15"/>
  </w:num>
  <w:num w:numId="8">
    <w:abstractNumId w:val="36"/>
  </w:num>
  <w:num w:numId="9">
    <w:abstractNumId w:val="0"/>
  </w:num>
  <w:num w:numId="10">
    <w:abstractNumId w:val="39"/>
  </w:num>
  <w:num w:numId="11">
    <w:abstractNumId w:val="20"/>
  </w:num>
  <w:num w:numId="12">
    <w:abstractNumId w:val="47"/>
  </w:num>
  <w:num w:numId="13">
    <w:abstractNumId w:val="40"/>
  </w:num>
  <w:num w:numId="14">
    <w:abstractNumId w:val="1"/>
  </w:num>
  <w:num w:numId="15">
    <w:abstractNumId w:val="6"/>
  </w:num>
  <w:num w:numId="16">
    <w:abstractNumId w:val="16"/>
  </w:num>
  <w:num w:numId="17">
    <w:abstractNumId w:val="18"/>
  </w:num>
  <w:num w:numId="18">
    <w:abstractNumId w:val="43"/>
  </w:num>
  <w:num w:numId="19">
    <w:abstractNumId w:val="13"/>
  </w:num>
  <w:num w:numId="20">
    <w:abstractNumId w:val="10"/>
  </w:num>
  <w:num w:numId="21">
    <w:abstractNumId w:val="23"/>
  </w:num>
  <w:num w:numId="22">
    <w:abstractNumId w:val="32"/>
  </w:num>
  <w:num w:numId="23">
    <w:abstractNumId w:val="29"/>
  </w:num>
  <w:num w:numId="24">
    <w:abstractNumId w:val="49"/>
  </w:num>
  <w:num w:numId="25">
    <w:abstractNumId w:val="38"/>
  </w:num>
  <w:num w:numId="26">
    <w:abstractNumId w:val="26"/>
  </w:num>
  <w:num w:numId="27">
    <w:abstractNumId w:val="3"/>
  </w:num>
  <w:num w:numId="28">
    <w:abstractNumId w:val="30"/>
  </w:num>
  <w:num w:numId="29">
    <w:abstractNumId w:val="24"/>
  </w:num>
  <w:num w:numId="30">
    <w:abstractNumId w:val="5"/>
  </w:num>
  <w:num w:numId="31">
    <w:abstractNumId w:val="7"/>
  </w:num>
  <w:num w:numId="32">
    <w:abstractNumId w:val="22"/>
  </w:num>
  <w:num w:numId="33">
    <w:abstractNumId w:val="31"/>
  </w:num>
  <w:num w:numId="34">
    <w:abstractNumId w:val="37"/>
  </w:num>
  <w:num w:numId="35">
    <w:abstractNumId w:val="25"/>
  </w:num>
  <w:num w:numId="36">
    <w:abstractNumId w:val="46"/>
  </w:num>
  <w:num w:numId="37">
    <w:abstractNumId w:val="8"/>
  </w:num>
  <w:num w:numId="38">
    <w:abstractNumId w:val="45"/>
  </w:num>
  <w:num w:numId="39">
    <w:abstractNumId w:val="2"/>
  </w:num>
  <w:num w:numId="40">
    <w:abstractNumId w:val="19"/>
  </w:num>
  <w:num w:numId="41">
    <w:abstractNumId w:val="41"/>
  </w:num>
  <w:num w:numId="42">
    <w:abstractNumId w:val="35"/>
  </w:num>
  <w:num w:numId="43">
    <w:abstractNumId w:val="44"/>
  </w:num>
  <w:num w:numId="44">
    <w:abstractNumId w:val="11"/>
  </w:num>
  <w:num w:numId="45">
    <w:abstractNumId w:val="28"/>
  </w:num>
  <w:num w:numId="46">
    <w:abstractNumId w:val="33"/>
  </w:num>
  <w:num w:numId="47">
    <w:abstractNumId w:val="4"/>
  </w:num>
  <w:num w:numId="48">
    <w:abstractNumId w:val="9"/>
  </w:num>
  <w:num w:numId="49">
    <w:abstractNumId w:val="21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41"/>
    <w:rsid w:val="003E385A"/>
    <w:rsid w:val="005B5A51"/>
    <w:rsid w:val="00CF4041"/>
    <w:rsid w:val="00EA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A92A"/>
  <w15:docId w15:val="{5FB8F6D5-784B-4468-9AB1-95F06AA1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after="180" w:line="240" w:lineRule="auto"/>
      <w:ind w:left="1134" w:hanging="567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160" w:after="160" w:line="240" w:lineRule="auto"/>
      <w:ind w:left="1418" w:hanging="851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spacing w:before="140" w:after="140" w:line="240" w:lineRule="auto"/>
      <w:ind w:left="1559" w:hanging="992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120" w:line="240" w:lineRule="auto"/>
      <w:ind w:left="1701" w:hanging="1134"/>
      <w:outlineLvl w:val="3"/>
    </w:pPr>
    <w:rPr>
      <w:b/>
    </w:rPr>
  </w:style>
  <w:style w:type="paragraph" w:styleId="5">
    <w:name w:val="heading 5"/>
    <w:basedOn w:val="a"/>
    <w:next w:val="a"/>
    <w:pPr>
      <w:ind w:left="1701" w:hanging="1134"/>
      <w:outlineLvl w:val="4"/>
    </w:pPr>
  </w:style>
  <w:style w:type="paragraph" w:styleId="6">
    <w:name w:val="heading 6"/>
    <w:basedOn w:val="a"/>
    <w:next w:val="a"/>
    <w:pPr>
      <w:spacing w:line="271" w:lineRule="auto"/>
      <w:ind w:left="1701" w:hanging="1134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300" w:line="240" w:lineRule="auto"/>
    </w:pPr>
    <w:rPr>
      <w:smallCaps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spacing w:line="240" w:lineRule="auto"/>
      <w:ind w:firstLine="284"/>
    </w:p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0k42My6Z3i+tkB6D/obccBY/w==">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66</Pages>
  <Words>14779</Words>
  <Characters>84246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2024-12-25T07:00:00Z</dcterms:created>
  <dcterms:modified xsi:type="dcterms:W3CDTF">2024-12-26T11:33:00Z</dcterms:modified>
</cp:coreProperties>
</file>